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1100173"/>
    <w:bookmarkStart w:id="1" w:name="_Toc231101058"/>
    <w:bookmarkStart w:id="2" w:name="_Toc375145512"/>
    <w:bookmarkStart w:id="3" w:name="_Toc231100175"/>
    <w:bookmarkStart w:id="4" w:name="_Toc231101060"/>
    <w:bookmarkStart w:id="5" w:name="_Toc375145514"/>
    <w:bookmarkStart w:id="6" w:name="_Toc511160233"/>
    <w:bookmarkStart w:id="7" w:name="_Toc231101066"/>
    <w:bookmarkStart w:id="8" w:name="_Toc375145516"/>
    <w:p w14:paraId="19A1DA58" w14:textId="77777777" w:rsidR="00B56EBD" w:rsidRPr="00920303" w:rsidRDefault="00B56EBD" w:rsidP="00B56EBD">
      <w:pPr>
        <w:spacing w:before="100" w:beforeAutospacing="1" w:after="240" w:line="360" w:lineRule="auto"/>
        <w:jc w:val="right"/>
        <w:rPr>
          <w:rFonts w:ascii="Georgia" w:eastAsia="Times New Roman" w:hAnsi="Georgia" w:cs="Times New Roman"/>
        </w:rPr>
      </w:pPr>
      <w:r w:rsidRPr="00920303">
        <w:rPr>
          <w:rFonts w:ascii="Georgia" w:eastAsia="Times New Roman" w:hAnsi="Georgia" w:cs="Times New Roman"/>
          <w:b/>
          <w:noProof/>
        </w:rPr>
        <mc:AlternateContent>
          <mc:Choice Requires="wps">
            <w:drawing>
              <wp:anchor distT="0" distB="0" distL="114300" distR="114300" simplePos="0" relativeHeight="251659264" behindDoc="0" locked="0" layoutInCell="1" allowOverlap="1" wp14:anchorId="476CFC66" wp14:editId="3B1B9FAF">
                <wp:simplePos x="0" y="0"/>
                <wp:positionH relativeFrom="margin">
                  <wp:align>center</wp:align>
                </wp:positionH>
                <wp:positionV relativeFrom="paragraph">
                  <wp:posOffset>19050</wp:posOffset>
                </wp:positionV>
                <wp:extent cx="2857500" cy="295275"/>
                <wp:effectExtent l="19050" t="19050" r="1905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95275"/>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1CD41E" w14:textId="77777777" w:rsidR="0070040F" w:rsidRPr="005D0D17" w:rsidRDefault="0070040F" w:rsidP="00B56EBD">
                            <w:pPr>
                              <w:jc w:val="center"/>
                              <w:rPr>
                                <w:rFonts w:ascii="Georgia" w:hAnsi="Georgia"/>
                                <w:b/>
                                <w:sz w:val="24"/>
                                <w:szCs w:val="24"/>
                              </w:rPr>
                            </w:pPr>
                            <w:r w:rsidRPr="005D0D17">
                              <w:rPr>
                                <w:rFonts w:ascii="Georgia" w:hAnsi="Georgia"/>
                                <w:b/>
                                <w:sz w:val="24"/>
                                <w:szCs w:val="24"/>
                              </w:rPr>
                              <w:t>JOINT VENTURE AGREEMENT</w:t>
                            </w:r>
                          </w:p>
                          <w:p w14:paraId="13026D73" w14:textId="77777777" w:rsidR="0070040F" w:rsidRPr="00366D08" w:rsidRDefault="0070040F" w:rsidP="00B56EBD">
                            <w:pPr>
                              <w:jc w:val="center"/>
                              <w:rPr>
                                <w:rFonts w:ascii="Candara" w:hAnsi="Candara"/>
                                <w:b/>
                              </w:rPr>
                            </w:pPr>
                          </w:p>
                          <w:p w14:paraId="5F2D937E" w14:textId="77777777" w:rsidR="0070040F" w:rsidRPr="00366D08" w:rsidRDefault="0070040F" w:rsidP="00B56EBD">
                            <w:pPr>
                              <w:jc w:val="center"/>
                              <w:rPr>
                                <w:rFonts w:ascii="Candara" w:hAnsi="Candara"/>
                                <w:b/>
                              </w:rPr>
                            </w:pPr>
                          </w:p>
                          <w:p w14:paraId="728023E2" w14:textId="77777777" w:rsidR="0070040F" w:rsidRPr="00366D08" w:rsidRDefault="0070040F" w:rsidP="00B56EBD">
                            <w:pPr>
                              <w:jc w:val="center"/>
                              <w:rPr>
                                <w:rFonts w:ascii="Candara" w:hAnsi="Candara"/>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76CFC66" id="_x0000_t202" coordsize="21600,21600" o:spt="202" path="m,l,21600r21600,l21600,xe">
                <v:stroke joinstyle="miter"/>
                <v:path gradientshapeok="t" o:connecttype="rect"/>
              </v:shapetype>
              <v:shape id="Text Box 1" o:spid="_x0000_s1026" type="#_x0000_t202" style="position:absolute;left:0;text-align:left;margin-left:0;margin-top:1.5pt;width:225pt;height:2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" strokecolor="#c00000" strokeweight="2.5pt">
                <v:shadow color="#868686"/>
                <v:textbox>
                  <w:txbxContent>
                    <w:p w14:paraId="5E1CD41E" w14:textId="77777777" w:rsidR="0070040F" w:rsidRPr="005D0D17" w:rsidRDefault="0070040F" w:rsidP="00B56EBD">
                      <w:pPr>
                        <w:jc w:val="center"/>
                        <w:rPr>
                          <w:rFonts w:ascii="Georgia" w:hAnsi="Georgia"/>
                          <w:b/>
                          <w:sz w:val="24"/>
                          <w:szCs w:val="24"/>
                        </w:rPr>
                      </w:pPr>
                      <w:r w:rsidRPr="005D0D17">
                        <w:rPr>
                          <w:rFonts w:ascii="Georgia" w:hAnsi="Georgia"/>
                          <w:b/>
                          <w:sz w:val="24"/>
                          <w:szCs w:val="24"/>
                        </w:rPr>
                        <w:t>JOINT VENTURE AGREEMENT</w:t>
                      </w:r>
                    </w:p>
                    <w:p w14:paraId="13026D73" w14:textId="77777777" w:rsidR="0070040F" w:rsidRPr="00366D08" w:rsidRDefault="0070040F" w:rsidP="00B56EBD">
                      <w:pPr>
                        <w:jc w:val="center"/>
                        <w:rPr>
                          <w:rFonts w:ascii="Candara" w:hAnsi="Candara"/>
                          <w:b/>
                        </w:rPr>
                      </w:pPr>
                    </w:p>
                    <w:p w14:paraId="5F2D937E" w14:textId="77777777" w:rsidR="0070040F" w:rsidRPr="00366D08" w:rsidRDefault="0070040F" w:rsidP="00B56EBD">
                      <w:pPr>
                        <w:jc w:val="center"/>
                        <w:rPr>
                          <w:rFonts w:ascii="Candara" w:hAnsi="Candara"/>
                          <w:b/>
                        </w:rPr>
                      </w:pPr>
                    </w:p>
                    <w:p w14:paraId="728023E2" w14:textId="77777777" w:rsidR="0070040F" w:rsidRPr="00366D08" w:rsidRDefault="0070040F" w:rsidP="00B56EBD">
                      <w:pPr>
                        <w:jc w:val="center"/>
                        <w:rPr>
                          <w:rFonts w:ascii="Candara" w:hAnsi="Candara"/>
                          <w:b/>
                        </w:rPr>
                      </w:pPr>
                    </w:p>
                  </w:txbxContent>
                </v:textbox>
                <w10:wrap anchorx="margin"/>
              </v:shape>
            </w:pict>
          </mc:Fallback>
        </mc:AlternateContent>
      </w:r>
      <w:r w:rsidRPr="00920303">
        <w:rPr>
          <w:rFonts w:ascii="Georgia" w:eastAsia="Times New Roman" w:hAnsi="Georgia" w:cs="Times New Roman"/>
        </w:rPr>
        <w:t xml:space="preserve">  </w:t>
      </w:r>
      <w:bookmarkStart w:id="9" w:name="_Toc68435363"/>
      <w:r w:rsidRPr="00920303">
        <w:rPr>
          <w:rFonts w:ascii="Georgia" w:eastAsia="Times New Roman" w:hAnsi="Georgia" w:cs="Times New Roman"/>
        </w:rPr>
        <w:tab/>
      </w:r>
      <w:r w:rsidRPr="00920303">
        <w:rPr>
          <w:rFonts w:ascii="Georgia" w:eastAsia="Times New Roman" w:hAnsi="Georgia" w:cs="Times New Roman"/>
        </w:rPr>
        <w:tab/>
      </w:r>
      <w:bookmarkEnd w:id="9"/>
      <w:r w:rsidRPr="00920303">
        <w:rPr>
          <w:rFonts w:ascii="Georgia" w:eastAsia="Times New Roman" w:hAnsi="Georgia" w:cs="Times New Roman"/>
        </w:rPr>
        <w:tab/>
      </w:r>
      <w:r w:rsidRPr="00920303">
        <w:rPr>
          <w:rFonts w:ascii="Georgia" w:eastAsia="Times New Roman" w:hAnsi="Georgia" w:cs="Times New Roman"/>
        </w:rPr>
        <w:tab/>
        <w:t xml:space="preserve"> </w:t>
      </w:r>
    </w:p>
    <w:p w14:paraId="7142331D" w14:textId="77777777" w:rsidR="00B56EBD" w:rsidRPr="00920303" w:rsidRDefault="00B56EBD" w:rsidP="00B56EBD">
      <w:pPr>
        <w:spacing w:after="0" w:line="240" w:lineRule="auto"/>
        <w:ind w:right="36"/>
        <w:jc w:val="center"/>
        <w:rPr>
          <w:rFonts w:ascii="Georgia" w:eastAsia="Times New Roman" w:hAnsi="Georgia" w:cs="Times New Roman"/>
          <w:b/>
          <w:lang w:val="en-GB"/>
        </w:rPr>
      </w:pPr>
    </w:p>
    <w:p w14:paraId="13AFD4E0" w14:textId="77777777" w:rsidR="00B56EBD" w:rsidRPr="00920303" w:rsidRDefault="00B56EBD" w:rsidP="00B56EBD">
      <w:pPr>
        <w:spacing w:after="0" w:line="240" w:lineRule="auto"/>
        <w:ind w:right="36"/>
        <w:jc w:val="center"/>
        <w:rPr>
          <w:rFonts w:ascii="Georgia" w:eastAsia="Times New Roman" w:hAnsi="Georgia" w:cs="Times New Roman"/>
          <w:b/>
          <w:lang w:val="en-GB"/>
        </w:rPr>
      </w:pPr>
    </w:p>
    <w:p w14:paraId="5B865A3C" w14:textId="77777777" w:rsidR="00B56EBD" w:rsidRPr="00950AD5" w:rsidRDefault="00B56EBD" w:rsidP="00B56EBD">
      <w:pPr>
        <w:spacing w:after="0" w:line="240" w:lineRule="auto"/>
        <w:ind w:right="36"/>
        <w:jc w:val="center"/>
        <w:rPr>
          <w:rFonts w:ascii="Georgia" w:eastAsia="Times New Roman" w:hAnsi="Georgia" w:cs="Times New Roman"/>
          <w:b/>
          <w:sz w:val="24"/>
          <w:szCs w:val="24"/>
          <w:lang w:val="en-GB"/>
        </w:rPr>
      </w:pPr>
      <w:r w:rsidRPr="00950AD5">
        <w:rPr>
          <w:rFonts w:ascii="Georgia" w:eastAsia="Times New Roman" w:hAnsi="Georgia" w:cs="Times New Roman"/>
          <w:b/>
          <w:sz w:val="24"/>
          <w:szCs w:val="24"/>
          <w:lang w:val="en-GB"/>
        </w:rPr>
        <w:t xml:space="preserve">DATED </w:t>
      </w:r>
      <w:r w:rsidRPr="00950AD5">
        <w:rPr>
          <w:rFonts w:ascii="Georgia" w:eastAsia="Times New Roman" w:hAnsi="Georgia" w:cs="Times New Roman"/>
          <w:b/>
          <w:sz w:val="24"/>
          <w:szCs w:val="24"/>
          <w:lang w:val="en-GB"/>
        </w:rPr>
        <w:tab/>
        <w:t xml:space="preserve">                                            </w:t>
      </w:r>
      <w:r w:rsidRPr="00950AD5">
        <w:rPr>
          <w:rFonts w:ascii="Georgia" w:eastAsia="Times New Roman" w:hAnsi="Georgia" w:cs="Times New Roman"/>
          <w:b/>
          <w:sz w:val="24"/>
          <w:szCs w:val="24"/>
          <w:lang w:val="en-GB"/>
        </w:rPr>
        <w:tab/>
        <w:t xml:space="preserve">    </w:t>
      </w:r>
      <w:r w:rsidRPr="006D5490">
        <w:rPr>
          <w:rFonts w:ascii="Georgia" w:eastAsia="Times New Roman" w:hAnsi="Georgia" w:cs="Times New Roman"/>
          <w:b/>
          <w:sz w:val="24"/>
          <w:szCs w:val="24"/>
          <w:highlight w:val="yellow"/>
          <w:lang w:val="en-GB"/>
          <w:rPrChange w:id="10" w:author="USER" w:date="2021-06-02T12:57:00Z">
            <w:rPr>
              <w:rFonts w:ascii="Georgia" w:eastAsia="Times New Roman" w:hAnsi="Georgia" w:cs="Times New Roman"/>
              <w:b/>
              <w:sz w:val="24"/>
              <w:szCs w:val="24"/>
              <w:lang w:val="en-GB"/>
            </w:rPr>
          </w:rPrChange>
        </w:rPr>
        <w:t>2019</w:t>
      </w:r>
    </w:p>
    <w:p w14:paraId="4C4086DD" w14:textId="77777777" w:rsidR="00B56EBD" w:rsidRPr="00950AD5" w:rsidRDefault="00B56EBD" w:rsidP="00B56EBD">
      <w:pPr>
        <w:spacing w:after="0" w:line="240" w:lineRule="auto"/>
        <w:jc w:val="both"/>
        <w:rPr>
          <w:rFonts w:ascii="Georgia" w:eastAsia="Times New Roman" w:hAnsi="Georgia" w:cs="Times New Roman"/>
          <w:b/>
          <w:sz w:val="24"/>
          <w:szCs w:val="24"/>
          <w:lang w:val="en-GB"/>
        </w:rPr>
      </w:pPr>
    </w:p>
    <w:p w14:paraId="6282A8AC" w14:textId="77777777" w:rsidR="00B56EBD" w:rsidRPr="00950AD5" w:rsidRDefault="00B56EBD" w:rsidP="00B56EBD">
      <w:pPr>
        <w:spacing w:after="0" w:line="240" w:lineRule="auto"/>
        <w:jc w:val="center"/>
        <w:rPr>
          <w:rFonts w:ascii="Georgia" w:eastAsia="Times New Roman" w:hAnsi="Georgia" w:cs="Times New Roman"/>
          <w:b/>
          <w:sz w:val="24"/>
          <w:szCs w:val="24"/>
          <w:lang w:val="en-GB"/>
        </w:rPr>
      </w:pPr>
    </w:p>
    <w:p w14:paraId="498DA6E6" w14:textId="77777777" w:rsidR="00B56EBD" w:rsidRPr="00950AD5" w:rsidRDefault="00B56EBD" w:rsidP="00B56EBD">
      <w:pPr>
        <w:spacing w:after="0" w:line="240" w:lineRule="auto"/>
        <w:jc w:val="center"/>
        <w:rPr>
          <w:rFonts w:ascii="Georgia" w:eastAsia="Times New Roman" w:hAnsi="Georgia" w:cs="Times New Roman"/>
          <w:b/>
          <w:sz w:val="24"/>
          <w:szCs w:val="24"/>
          <w:lang w:val="en-GB"/>
        </w:rPr>
      </w:pPr>
    </w:p>
    <w:p w14:paraId="5A48AC48" w14:textId="77777777" w:rsidR="00B56EBD" w:rsidRPr="00950AD5" w:rsidRDefault="00B56EBD" w:rsidP="00B56EBD">
      <w:pPr>
        <w:spacing w:after="0" w:line="240" w:lineRule="auto"/>
        <w:jc w:val="center"/>
        <w:rPr>
          <w:rFonts w:ascii="Georgia" w:eastAsia="Times New Roman" w:hAnsi="Georgia" w:cs="Times New Roman"/>
          <w:b/>
          <w:sz w:val="24"/>
          <w:szCs w:val="24"/>
          <w:lang w:val="en-GB"/>
        </w:rPr>
      </w:pPr>
      <w:r w:rsidRPr="00950AD5">
        <w:rPr>
          <w:rFonts w:ascii="Georgia" w:eastAsia="Times New Roman" w:hAnsi="Georgia" w:cs="Times New Roman"/>
          <w:b/>
          <w:sz w:val="24"/>
          <w:szCs w:val="24"/>
          <w:lang w:val="en-GB"/>
        </w:rPr>
        <w:t>BETWEEN</w:t>
      </w:r>
    </w:p>
    <w:p w14:paraId="3106211F" w14:textId="77777777" w:rsidR="00B56EBD" w:rsidRPr="00950AD5" w:rsidRDefault="00B56EBD" w:rsidP="00B56EBD">
      <w:pPr>
        <w:spacing w:after="0" w:line="240" w:lineRule="auto"/>
        <w:jc w:val="center"/>
        <w:rPr>
          <w:rFonts w:ascii="Georgia" w:eastAsia="Times New Roman" w:hAnsi="Georgia" w:cs="Times New Roman"/>
          <w:b/>
          <w:sz w:val="24"/>
          <w:szCs w:val="24"/>
          <w:lang w:val="en-GB"/>
        </w:rPr>
      </w:pPr>
    </w:p>
    <w:p w14:paraId="5331695E" w14:textId="77777777" w:rsidR="00B56EBD" w:rsidRPr="00950AD5" w:rsidRDefault="00B56EBD" w:rsidP="00B56EBD">
      <w:pPr>
        <w:spacing w:after="0" w:line="240" w:lineRule="auto"/>
        <w:jc w:val="center"/>
        <w:rPr>
          <w:rFonts w:ascii="Georgia" w:eastAsia="Times New Roman" w:hAnsi="Georgia" w:cs="Times New Roman"/>
          <w:b/>
          <w:sz w:val="24"/>
          <w:szCs w:val="24"/>
          <w:lang w:val="en-GB"/>
        </w:rPr>
      </w:pPr>
    </w:p>
    <w:p w14:paraId="29A42373" w14:textId="77777777" w:rsidR="00B56EBD" w:rsidRPr="00950AD5" w:rsidRDefault="00B56EBD" w:rsidP="00B56EBD">
      <w:pPr>
        <w:spacing w:after="0" w:line="240" w:lineRule="auto"/>
        <w:rPr>
          <w:rFonts w:ascii="Georgia" w:eastAsia="Times New Roman" w:hAnsi="Georgia" w:cs="Times New Roman"/>
          <w:b/>
          <w:sz w:val="24"/>
          <w:szCs w:val="24"/>
          <w:lang w:val="en-GB"/>
        </w:rPr>
      </w:pPr>
    </w:p>
    <w:p w14:paraId="18F0C6A0" w14:textId="58037700" w:rsidR="00B56EBD" w:rsidRPr="00950AD5" w:rsidRDefault="00872B86" w:rsidP="00B56EBD">
      <w:pPr>
        <w:widowControl w:val="0"/>
        <w:spacing w:after="0" w:line="240" w:lineRule="auto"/>
        <w:ind w:firstLine="720"/>
        <w:jc w:val="center"/>
        <w:rPr>
          <w:rFonts w:ascii="Georgia" w:eastAsia="Times New Roman" w:hAnsi="Georgia" w:cs="Khmer UI"/>
          <w:b/>
          <w:sz w:val="24"/>
          <w:szCs w:val="24"/>
          <w:lang w:val="en-ZA"/>
        </w:rPr>
      </w:pPr>
      <w:del w:id="11" w:author="USER" w:date="2021-06-02T12:57:00Z">
        <w:r w:rsidDel="006D5490">
          <w:rPr>
            <w:rFonts w:ascii="Georgia" w:eastAsia="Times New Roman" w:hAnsi="Georgia" w:cs="Khmer UI"/>
            <w:b/>
            <w:sz w:val="24"/>
            <w:szCs w:val="24"/>
            <w:lang w:val="en-ZA"/>
          </w:rPr>
          <w:delText>PHOEBE AMIANI</w:delText>
        </w:r>
      </w:del>
      <w:ins w:id="12" w:author="USER" w:date="2021-06-02T12:57:00Z">
        <w:r w:rsidR="006D5490">
          <w:rPr>
            <w:rFonts w:ascii="Georgia" w:eastAsia="Times New Roman" w:hAnsi="Georgia" w:cs="Khmer UI"/>
            <w:b/>
            <w:sz w:val="24"/>
            <w:szCs w:val="24"/>
            <w:lang w:val="en-ZA"/>
          </w:rPr>
          <w:t>XXXXXXXXXXXXXXX</w:t>
        </w:r>
      </w:ins>
    </w:p>
    <w:p w14:paraId="6800A56A" w14:textId="77777777" w:rsidR="00B56EBD" w:rsidRPr="00950AD5" w:rsidRDefault="00B56EBD" w:rsidP="00B56EBD">
      <w:pPr>
        <w:spacing w:after="0" w:line="240" w:lineRule="auto"/>
        <w:ind w:right="-422"/>
        <w:jc w:val="center"/>
        <w:rPr>
          <w:rFonts w:ascii="Georgia" w:eastAsia="Times New Roman" w:hAnsi="Georgia" w:cs="Times New Roman"/>
          <w:b/>
          <w:sz w:val="24"/>
          <w:szCs w:val="24"/>
          <w:lang w:val="en-GB"/>
        </w:rPr>
      </w:pPr>
      <w:r w:rsidRPr="00950AD5">
        <w:rPr>
          <w:rFonts w:ascii="Georgia" w:eastAsia="Times New Roman" w:hAnsi="Georgia" w:cs="Times New Roman"/>
          <w:b/>
          <w:sz w:val="24"/>
          <w:szCs w:val="24"/>
          <w:lang w:val="en-GB"/>
        </w:rPr>
        <w:t xml:space="preserve"> (AS THE “LANDOWNER”)</w:t>
      </w:r>
    </w:p>
    <w:p w14:paraId="7BD6C3AC" w14:textId="77777777" w:rsidR="00B56EBD" w:rsidRPr="00950AD5" w:rsidRDefault="00B56EBD" w:rsidP="00B56EBD">
      <w:pPr>
        <w:spacing w:after="0" w:line="240" w:lineRule="auto"/>
        <w:ind w:right="-422"/>
        <w:jc w:val="center"/>
        <w:rPr>
          <w:rFonts w:ascii="Georgia" w:eastAsia="Times New Roman" w:hAnsi="Georgia" w:cs="Times New Roman"/>
          <w:b/>
          <w:sz w:val="24"/>
          <w:szCs w:val="24"/>
          <w:lang w:val="en-GB"/>
        </w:rPr>
      </w:pPr>
    </w:p>
    <w:p w14:paraId="791D9A76" w14:textId="77777777"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p>
    <w:p w14:paraId="7FBBA02B" w14:textId="77777777"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p>
    <w:p w14:paraId="5BFC82D6" w14:textId="77777777"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p>
    <w:p w14:paraId="01343745" w14:textId="77777777"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r w:rsidRPr="00950AD5">
        <w:rPr>
          <w:rFonts w:ascii="Georgia" w:eastAsia="Times New Roman" w:hAnsi="Georgia" w:cs="Times New Roman"/>
          <w:b/>
          <w:sz w:val="24"/>
          <w:szCs w:val="24"/>
          <w:lang w:val="en-GB"/>
        </w:rPr>
        <w:t>-AND-</w:t>
      </w:r>
    </w:p>
    <w:p w14:paraId="4B38F848" w14:textId="77777777"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p>
    <w:p w14:paraId="6399AE0F" w14:textId="77777777"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p>
    <w:p w14:paraId="19B75AD4" w14:textId="77777777" w:rsidR="00B56EBD" w:rsidRPr="00950AD5" w:rsidRDefault="00B56EBD" w:rsidP="00B56EBD">
      <w:pPr>
        <w:spacing w:after="0" w:line="240" w:lineRule="auto"/>
        <w:ind w:right="-422"/>
        <w:jc w:val="center"/>
        <w:rPr>
          <w:rFonts w:ascii="Georgia" w:eastAsia="Times New Roman" w:hAnsi="Georgia" w:cs="Times New Roman"/>
          <w:b/>
          <w:sz w:val="24"/>
          <w:szCs w:val="24"/>
          <w:lang w:val="en-GB"/>
        </w:rPr>
      </w:pPr>
    </w:p>
    <w:p w14:paraId="2A2447A4" w14:textId="5C1153F7" w:rsidR="00B56EBD" w:rsidRPr="00950AD5" w:rsidRDefault="00872B86" w:rsidP="00B56EBD">
      <w:pPr>
        <w:widowControl w:val="0"/>
        <w:spacing w:after="0" w:line="240" w:lineRule="auto"/>
        <w:ind w:firstLine="720"/>
        <w:jc w:val="center"/>
        <w:rPr>
          <w:rFonts w:ascii="Georgia" w:eastAsia="Times New Roman" w:hAnsi="Georgia" w:cs="Khmer UI"/>
          <w:b/>
          <w:sz w:val="24"/>
          <w:szCs w:val="24"/>
          <w:lang w:val="en-ZA"/>
        </w:rPr>
      </w:pPr>
      <w:del w:id="13" w:author="USER" w:date="2021-06-02T12:57:00Z">
        <w:r w:rsidDel="006D5490">
          <w:rPr>
            <w:rFonts w:ascii="Georgia" w:eastAsia="Times New Roman" w:hAnsi="Georgia" w:cs="Khmer UI"/>
            <w:b/>
            <w:sz w:val="24"/>
            <w:szCs w:val="24"/>
            <w:lang w:val="en-ZA"/>
          </w:rPr>
          <w:delText>FAIRDEAL PROPERTIES</w:delText>
        </w:r>
      </w:del>
      <w:ins w:id="14" w:author="USER" w:date="2021-06-02T12:57:00Z">
        <w:r w:rsidR="006D5490">
          <w:rPr>
            <w:rFonts w:ascii="Georgia" w:eastAsia="Times New Roman" w:hAnsi="Georgia" w:cs="Khmer UI"/>
            <w:b/>
            <w:sz w:val="24"/>
            <w:szCs w:val="24"/>
            <w:lang w:val="en-ZA"/>
          </w:rPr>
          <w:t>ZZZZZZZZZZZZ</w:t>
        </w:r>
      </w:ins>
      <w:r>
        <w:rPr>
          <w:rFonts w:ascii="Georgia" w:eastAsia="Times New Roman" w:hAnsi="Georgia" w:cs="Khmer UI"/>
          <w:b/>
          <w:sz w:val="24"/>
          <w:szCs w:val="24"/>
          <w:lang w:val="en-ZA"/>
        </w:rPr>
        <w:t xml:space="preserve"> LIMITED</w:t>
      </w:r>
    </w:p>
    <w:p w14:paraId="4CDD2323" w14:textId="77777777"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r w:rsidRPr="00950AD5">
        <w:rPr>
          <w:rFonts w:ascii="Georgia" w:eastAsia="Times New Roman" w:hAnsi="Georgia" w:cs="Times New Roman"/>
          <w:b/>
          <w:sz w:val="24"/>
          <w:szCs w:val="24"/>
          <w:lang w:val="en-GB"/>
        </w:rPr>
        <w:t xml:space="preserve"> (AS THE “DEVELOPER”)</w:t>
      </w:r>
    </w:p>
    <w:p w14:paraId="5A99D745" w14:textId="77777777" w:rsidR="00B56EBD" w:rsidRPr="00950AD5" w:rsidRDefault="00B56EBD" w:rsidP="00B56EBD">
      <w:pPr>
        <w:spacing w:after="0" w:line="240" w:lineRule="auto"/>
        <w:jc w:val="center"/>
        <w:rPr>
          <w:rFonts w:ascii="Georgia" w:eastAsia="Times New Roman" w:hAnsi="Georgia" w:cs="Times New Roman"/>
          <w:b/>
          <w:sz w:val="24"/>
          <w:szCs w:val="24"/>
          <w:lang w:val="en-GB"/>
        </w:rPr>
      </w:pPr>
    </w:p>
    <w:p w14:paraId="5AE45EF0" w14:textId="77777777" w:rsidR="00B56EBD" w:rsidRPr="00950AD5" w:rsidRDefault="00B56EBD" w:rsidP="00B56EBD">
      <w:pPr>
        <w:tabs>
          <w:tab w:val="center" w:pos="4514"/>
        </w:tabs>
        <w:spacing w:after="0" w:line="240" w:lineRule="auto"/>
        <w:jc w:val="both"/>
        <w:rPr>
          <w:rFonts w:ascii="Georgia" w:eastAsia="Times New Roman" w:hAnsi="Georgia" w:cs="Times New Roman"/>
          <w:b/>
          <w:sz w:val="24"/>
          <w:szCs w:val="24"/>
          <w:lang w:val="en-GB"/>
        </w:rPr>
      </w:pPr>
      <w:r w:rsidRPr="00950AD5">
        <w:rPr>
          <w:rFonts w:ascii="Georgia" w:eastAsia="Times New Roman" w:hAnsi="Georgia" w:cs="Times New Roman"/>
          <w:b/>
          <w:sz w:val="24"/>
          <w:szCs w:val="24"/>
          <w:u w:val="single"/>
          <w:lang w:val="en-GB"/>
        </w:rPr>
        <w:t xml:space="preserve">                                     </w:t>
      </w:r>
    </w:p>
    <w:p w14:paraId="061AF41C" w14:textId="77777777" w:rsidR="00B56EBD" w:rsidRPr="00950AD5" w:rsidRDefault="00B56EBD" w:rsidP="00B56EBD">
      <w:pPr>
        <w:tabs>
          <w:tab w:val="center" w:pos="4514"/>
        </w:tabs>
        <w:spacing w:after="0" w:line="240" w:lineRule="auto"/>
        <w:ind w:right="-422"/>
        <w:rPr>
          <w:rFonts w:ascii="Georgia" w:eastAsia="Times New Roman" w:hAnsi="Georgia" w:cs="Times New Roman"/>
          <w:b/>
          <w:sz w:val="24"/>
          <w:szCs w:val="24"/>
          <w:lang w:val="en-GB"/>
        </w:rPr>
      </w:pPr>
    </w:p>
    <w:p w14:paraId="53137E42" w14:textId="77777777"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r w:rsidRPr="00950AD5">
        <w:rPr>
          <w:rFonts w:ascii="Georgia" w:eastAsia="Times New Roman" w:hAnsi="Georgia" w:cs="Times New Roman"/>
          <w:b/>
          <w:sz w:val="24"/>
          <w:szCs w:val="24"/>
          <w:lang w:val="en-GB"/>
        </w:rPr>
        <w:t>-RELATING TO-</w:t>
      </w:r>
    </w:p>
    <w:p w14:paraId="2DDF8AA3" w14:textId="77777777"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p>
    <w:p w14:paraId="73D64ED3" w14:textId="77777777"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p>
    <w:p w14:paraId="7F9AFD05" w14:textId="77777777"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p>
    <w:p w14:paraId="77E99921" w14:textId="5D1ED4B9" w:rsidR="00B56EBD" w:rsidRPr="00950AD5" w:rsidRDefault="00B56EBD" w:rsidP="00B56EBD">
      <w:pPr>
        <w:tabs>
          <w:tab w:val="center" w:pos="4514"/>
        </w:tabs>
        <w:spacing w:after="0" w:line="240" w:lineRule="auto"/>
        <w:ind w:right="-422"/>
        <w:jc w:val="center"/>
        <w:rPr>
          <w:rFonts w:ascii="Georgia" w:eastAsia="Times New Roman" w:hAnsi="Georgia" w:cs="Times New Roman"/>
          <w:b/>
          <w:sz w:val="24"/>
          <w:szCs w:val="24"/>
          <w:lang w:val="en-GB"/>
        </w:rPr>
      </w:pPr>
      <w:r w:rsidRPr="00950AD5">
        <w:rPr>
          <w:rFonts w:ascii="Georgia" w:eastAsia="Times New Roman" w:hAnsi="Georgia" w:cs="Times New Roman"/>
          <w:b/>
          <w:sz w:val="24"/>
          <w:szCs w:val="24"/>
          <w:lang w:val="en-GB"/>
        </w:rPr>
        <w:t>CONSTRUCTION OF</w:t>
      </w:r>
      <w:r w:rsidR="006544CB">
        <w:rPr>
          <w:rFonts w:ascii="Georgia" w:eastAsia="Times New Roman" w:hAnsi="Georgia" w:cs="Times New Roman"/>
          <w:b/>
          <w:sz w:val="24"/>
          <w:szCs w:val="24"/>
          <w:lang w:val="en-GB"/>
        </w:rPr>
        <w:t xml:space="preserve"> THIRTY-EIGHT (38) </w:t>
      </w:r>
      <w:r w:rsidRPr="00950AD5">
        <w:rPr>
          <w:rFonts w:ascii="Georgia" w:eastAsia="Times New Roman" w:hAnsi="Georgia" w:cs="Times New Roman"/>
          <w:b/>
          <w:sz w:val="24"/>
          <w:szCs w:val="24"/>
          <w:lang w:val="en-GB"/>
        </w:rPr>
        <w:t xml:space="preserve">RESIDENTIAL </w:t>
      </w:r>
      <w:r w:rsidR="006544CB">
        <w:rPr>
          <w:rFonts w:ascii="Georgia" w:eastAsia="Times New Roman" w:hAnsi="Georgia" w:cs="Times New Roman"/>
          <w:b/>
          <w:sz w:val="24"/>
          <w:szCs w:val="24"/>
          <w:lang w:val="en-GB"/>
        </w:rPr>
        <w:t>UNITS</w:t>
      </w:r>
      <w:r w:rsidRPr="00950AD5">
        <w:rPr>
          <w:rFonts w:ascii="Georgia" w:eastAsia="Times New Roman" w:hAnsi="Georgia" w:cs="Times New Roman"/>
          <w:b/>
          <w:sz w:val="24"/>
          <w:szCs w:val="24"/>
          <w:lang w:val="en-GB"/>
        </w:rPr>
        <w:t xml:space="preserve"> ON LAND REFERENCE NUMBER </w:t>
      </w:r>
      <w:del w:id="15" w:author="USER" w:date="2021-06-02T12:57:00Z">
        <w:r w:rsidRPr="00950AD5" w:rsidDel="006D5490">
          <w:rPr>
            <w:rFonts w:ascii="Georgia" w:eastAsia="Times New Roman" w:hAnsi="Georgia" w:cs="Times New Roman"/>
            <w:b/>
            <w:sz w:val="24"/>
            <w:szCs w:val="24"/>
            <w:lang w:val="en-GB"/>
          </w:rPr>
          <w:delText>209/</w:delText>
        </w:r>
        <w:r w:rsidR="00872B86" w:rsidDel="006D5490">
          <w:rPr>
            <w:rFonts w:ascii="Georgia" w:eastAsia="Times New Roman" w:hAnsi="Georgia" w:cs="Times New Roman"/>
            <w:b/>
            <w:sz w:val="24"/>
            <w:szCs w:val="24"/>
            <w:lang w:val="en-GB"/>
          </w:rPr>
          <w:delText>11952/2</w:delText>
        </w:r>
      </w:del>
      <w:ins w:id="16" w:author="USER" w:date="2021-06-02T12:57:00Z">
        <w:r w:rsidR="006D5490">
          <w:rPr>
            <w:rFonts w:ascii="Georgia" w:eastAsia="Times New Roman" w:hAnsi="Georgia" w:cs="Times New Roman"/>
            <w:b/>
            <w:sz w:val="24"/>
            <w:szCs w:val="24"/>
            <w:lang w:val="en-GB"/>
          </w:rPr>
          <w:t>______/______/_____</w:t>
        </w:r>
      </w:ins>
      <w:r w:rsidRPr="00950AD5">
        <w:rPr>
          <w:rFonts w:ascii="Georgia" w:eastAsia="Times New Roman" w:hAnsi="Georgia" w:cs="Times New Roman"/>
          <w:b/>
          <w:sz w:val="24"/>
          <w:szCs w:val="24"/>
          <w:lang w:val="en-GB"/>
        </w:rPr>
        <w:t>, NAIROBI</w:t>
      </w:r>
    </w:p>
    <w:p w14:paraId="57A491FB" w14:textId="77777777" w:rsidR="00B56EBD" w:rsidRPr="00950AD5" w:rsidRDefault="00B56EBD" w:rsidP="00B56EBD">
      <w:pPr>
        <w:tabs>
          <w:tab w:val="center" w:pos="4514"/>
        </w:tabs>
        <w:spacing w:after="0" w:line="240" w:lineRule="auto"/>
        <w:jc w:val="center"/>
        <w:rPr>
          <w:rFonts w:ascii="Georgia" w:eastAsia="Times New Roman" w:hAnsi="Georgia" w:cs="Times New Roman"/>
          <w:b/>
          <w:sz w:val="24"/>
          <w:szCs w:val="24"/>
          <w:lang w:val="en-GB"/>
        </w:rPr>
      </w:pPr>
      <w:r w:rsidRPr="00950AD5">
        <w:rPr>
          <w:rFonts w:ascii="Georgia" w:eastAsia="Times New Roman" w:hAnsi="Georgia" w:cs="Times New Roman"/>
          <w:b/>
          <w:sz w:val="24"/>
          <w:szCs w:val="24"/>
          <w:lang w:val="en-GB"/>
        </w:rPr>
        <w:t>(THE “</w:t>
      </w:r>
      <w:r w:rsidR="006544CB">
        <w:rPr>
          <w:rFonts w:ascii="Georgia" w:eastAsia="Times New Roman" w:hAnsi="Georgia" w:cs="Times New Roman"/>
          <w:b/>
          <w:sz w:val="24"/>
          <w:szCs w:val="24"/>
          <w:lang w:val="en-GB"/>
        </w:rPr>
        <w:t>LAND</w:t>
      </w:r>
      <w:r w:rsidRPr="00950AD5">
        <w:rPr>
          <w:rFonts w:ascii="Georgia" w:eastAsia="Times New Roman" w:hAnsi="Georgia" w:cs="Times New Roman"/>
          <w:b/>
          <w:sz w:val="24"/>
          <w:szCs w:val="24"/>
          <w:lang w:val="en-GB"/>
        </w:rPr>
        <w:t>”)</w:t>
      </w:r>
    </w:p>
    <w:p w14:paraId="5F8121EC" w14:textId="77777777" w:rsidR="00B56EBD" w:rsidRPr="00950AD5" w:rsidRDefault="00B56EBD" w:rsidP="00B56EBD">
      <w:pPr>
        <w:widowControl w:val="0"/>
        <w:spacing w:after="0" w:line="360" w:lineRule="auto"/>
        <w:rPr>
          <w:rFonts w:ascii="Georgia" w:eastAsia="Times New Roman" w:hAnsi="Georgia" w:cs="Khmer UI"/>
          <w:sz w:val="24"/>
          <w:szCs w:val="24"/>
          <w:lang w:val="en-ZA"/>
        </w:rPr>
      </w:pPr>
    </w:p>
    <w:p w14:paraId="77FF4F78" w14:textId="77777777" w:rsidR="00B56EBD" w:rsidRPr="00950AD5" w:rsidRDefault="00B56EBD" w:rsidP="00B56EBD">
      <w:pPr>
        <w:tabs>
          <w:tab w:val="center" w:pos="4514"/>
        </w:tabs>
        <w:spacing w:after="0" w:line="240" w:lineRule="auto"/>
        <w:ind w:left="360"/>
        <w:jc w:val="center"/>
        <w:rPr>
          <w:rFonts w:ascii="Georgia" w:eastAsia="Times New Roman" w:hAnsi="Georgia" w:cs="Times New Roman"/>
          <w:b/>
          <w:sz w:val="24"/>
          <w:szCs w:val="24"/>
          <w:lang w:val="en-GB"/>
        </w:rPr>
      </w:pPr>
    </w:p>
    <w:p w14:paraId="1898AEA6" w14:textId="77777777" w:rsidR="00B56EBD" w:rsidRPr="00950AD5" w:rsidRDefault="00B56EBD" w:rsidP="00B56EBD">
      <w:pPr>
        <w:tabs>
          <w:tab w:val="center" w:pos="4514"/>
        </w:tabs>
        <w:spacing w:after="0" w:line="240" w:lineRule="auto"/>
        <w:jc w:val="both"/>
        <w:rPr>
          <w:rFonts w:ascii="Georgia" w:eastAsia="Times New Roman" w:hAnsi="Georgia" w:cs="Times New Roman"/>
          <w:b/>
          <w:sz w:val="24"/>
          <w:szCs w:val="24"/>
          <w:lang w:val="en-GB"/>
        </w:rPr>
      </w:pPr>
      <w:r w:rsidRPr="00950AD5">
        <w:rPr>
          <w:rFonts w:ascii="Georgia" w:eastAsia="Times New Roman" w:hAnsi="Georgia" w:cs="Times New Roman"/>
          <w:b/>
          <w:sz w:val="24"/>
          <w:szCs w:val="24"/>
          <w:u w:val="single"/>
          <w:lang w:val="en-GB"/>
        </w:rPr>
        <w:t xml:space="preserve">                                      </w:t>
      </w:r>
    </w:p>
    <w:p w14:paraId="3470DA1E" w14:textId="77777777" w:rsidR="00B56EBD" w:rsidRPr="00950AD5" w:rsidRDefault="00B56EBD" w:rsidP="00B56EBD">
      <w:pPr>
        <w:keepNext/>
        <w:tabs>
          <w:tab w:val="left" w:pos="0"/>
        </w:tabs>
        <w:spacing w:after="0" w:line="288" w:lineRule="auto"/>
        <w:jc w:val="center"/>
        <w:outlineLvl w:val="5"/>
        <w:rPr>
          <w:rFonts w:ascii="Georgia" w:eastAsia="Times New Roman" w:hAnsi="Georgia" w:cs="Times New Roman"/>
          <w:b/>
          <w:sz w:val="24"/>
          <w:szCs w:val="24"/>
          <w:u w:val="single"/>
          <w:lang w:val="en-GB"/>
        </w:rPr>
      </w:pPr>
      <w:r w:rsidRPr="00950AD5">
        <w:rPr>
          <w:rFonts w:ascii="Georgia" w:eastAsia="Times New Roman" w:hAnsi="Georgia" w:cs="Times New Roman"/>
          <w:b/>
          <w:sz w:val="24"/>
          <w:szCs w:val="24"/>
          <w:u w:val="single"/>
          <w:lang w:val="en-GB"/>
        </w:rPr>
        <w:t>Drawn By:</w:t>
      </w:r>
    </w:p>
    <w:p w14:paraId="686C7322" w14:textId="77777777" w:rsidR="00B56EBD" w:rsidRPr="00950AD5" w:rsidRDefault="00B56EBD" w:rsidP="00B56EBD">
      <w:pPr>
        <w:spacing w:after="0" w:line="240" w:lineRule="auto"/>
        <w:jc w:val="center"/>
        <w:rPr>
          <w:rFonts w:ascii="Georgia" w:eastAsia="Times New Roman" w:hAnsi="Georgia" w:cs="Times New Roman"/>
          <w:b/>
          <w:noProof/>
          <w:sz w:val="24"/>
          <w:szCs w:val="24"/>
          <w:lang w:val="en-GB"/>
        </w:rPr>
      </w:pPr>
      <w:r w:rsidRPr="00950AD5">
        <w:rPr>
          <w:rFonts w:ascii="Georgia" w:eastAsia="Times New Roman" w:hAnsi="Georgia" w:cs="Times New Roman"/>
          <w:b/>
          <w:noProof/>
          <w:sz w:val="24"/>
          <w:szCs w:val="24"/>
          <w:lang w:val="en-GB"/>
        </w:rPr>
        <w:t>CM Advocates LLP</w:t>
      </w:r>
    </w:p>
    <w:p w14:paraId="2389CF12" w14:textId="77777777" w:rsidR="00B56EBD" w:rsidRPr="00950AD5" w:rsidRDefault="00B56EBD" w:rsidP="00B56EBD">
      <w:pPr>
        <w:spacing w:after="0" w:line="240" w:lineRule="auto"/>
        <w:jc w:val="center"/>
        <w:rPr>
          <w:rFonts w:ascii="Georgia" w:eastAsia="Times New Roman" w:hAnsi="Georgia" w:cs="Times New Roman"/>
          <w:noProof/>
          <w:sz w:val="24"/>
          <w:szCs w:val="24"/>
          <w:lang w:val="en-GB"/>
        </w:rPr>
      </w:pPr>
      <w:r w:rsidRPr="00950AD5">
        <w:rPr>
          <w:rFonts w:ascii="Georgia" w:eastAsia="Times New Roman" w:hAnsi="Georgia" w:cs="Times New Roman"/>
          <w:noProof/>
          <w:sz w:val="24"/>
          <w:szCs w:val="24"/>
          <w:lang w:val="en-GB"/>
        </w:rPr>
        <w:t>I &amp; M Bank House, 7</w:t>
      </w:r>
      <w:r w:rsidRPr="00950AD5">
        <w:rPr>
          <w:rFonts w:ascii="Georgia" w:eastAsia="Times New Roman" w:hAnsi="Georgia" w:cs="Times New Roman"/>
          <w:noProof/>
          <w:sz w:val="24"/>
          <w:szCs w:val="24"/>
          <w:vertAlign w:val="superscript"/>
          <w:lang w:val="en-GB"/>
        </w:rPr>
        <w:t>th</w:t>
      </w:r>
      <w:r w:rsidRPr="00950AD5">
        <w:rPr>
          <w:rFonts w:ascii="Georgia" w:eastAsia="Times New Roman" w:hAnsi="Georgia" w:cs="Times New Roman"/>
          <w:noProof/>
          <w:sz w:val="24"/>
          <w:szCs w:val="24"/>
          <w:lang w:val="en-GB"/>
        </w:rPr>
        <w:t xml:space="preserve"> Floor</w:t>
      </w:r>
    </w:p>
    <w:p w14:paraId="78D9B8B5" w14:textId="77777777" w:rsidR="00B56EBD" w:rsidRPr="00950AD5" w:rsidRDefault="00B56EBD" w:rsidP="00B56EBD">
      <w:pPr>
        <w:spacing w:after="0" w:line="240" w:lineRule="auto"/>
        <w:jc w:val="center"/>
        <w:rPr>
          <w:rFonts w:ascii="Georgia" w:eastAsia="Times New Roman" w:hAnsi="Georgia" w:cs="Times New Roman"/>
          <w:noProof/>
          <w:sz w:val="24"/>
          <w:szCs w:val="24"/>
          <w:lang w:val="en-GB"/>
        </w:rPr>
      </w:pPr>
      <w:r w:rsidRPr="00950AD5">
        <w:rPr>
          <w:rFonts w:ascii="Georgia" w:eastAsia="Times New Roman" w:hAnsi="Georgia" w:cs="Times New Roman"/>
          <w:noProof/>
          <w:sz w:val="24"/>
          <w:szCs w:val="24"/>
          <w:lang w:val="en-GB"/>
        </w:rPr>
        <w:t>2</w:t>
      </w:r>
      <w:r w:rsidRPr="00950AD5">
        <w:rPr>
          <w:rFonts w:ascii="Georgia" w:eastAsia="Times New Roman" w:hAnsi="Georgia" w:cs="Times New Roman"/>
          <w:noProof/>
          <w:sz w:val="24"/>
          <w:szCs w:val="24"/>
          <w:vertAlign w:val="superscript"/>
          <w:lang w:val="en-GB"/>
        </w:rPr>
        <w:t>nd</w:t>
      </w:r>
      <w:r w:rsidRPr="00950AD5">
        <w:rPr>
          <w:rFonts w:ascii="Georgia" w:eastAsia="Times New Roman" w:hAnsi="Georgia" w:cs="Times New Roman"/>
          <w:noProof/>
          <w:sz w:val="24"/>
          <w:szCs w:val="24"/>
          <w:lang w:val="en-GB"/>
        </w:rPr>
        <w:t xml:space="preserve"> Ngong Avenue</w:t>
      </w:r>
    </w:p>
    <w:p w14:paraId="538FE96B" w14:textId="77777777" w:rsidR="00B56EBD" w:rsidRPr="00950AD5" w:rsidRDefault="00B56EBD" w:rsidP="00B56EBD">
      <w:pPr>
        <w:spacing w:after="0" w:line="240" w:lineRule="auto"/>
        <w:jc w:val="center"/>
        <w:rPr>
          <w:rFonts w:ascii="Georgia" w:eastAsia="Times New Roman" w:hAnsi="Georgia" w:cs="Times New Roman"/>
          <w:noProof/>
          <w:sz w:val="24"/>
          <w:szCs w:val="24"/>
          <w:lang w:val="en-GB"/>
        </w:rPr>
      </w:pPr>
      <w:r w:rsidRPr="00950AD5">
        <w:rPr>
          <w:rFonts w:ascii="Georgia" w:eastAsia="Times New Roman" w:hAnsi="Georgia" w:cs="Times New Roman"/>
          <w:noProof/>
          <w:sz w:val="24"/>
          <w:szCs w:val="24"/>
          <w:lang w:val="en-GB"/>
        </w:rPr>
        <w:t>P.O. Box 22855-00505</w:t>
      </w:r>
    </w:p>
    <w:p w14:paraId="52FA9CD7" w14:textId="77777777" w:rsidR="00B56EBD" w:rsidRPr="00950AD5" w:rsidRDefault="00B56EBD" w:rsidP="00B56EBD">
      <w:pPr>
        <w:spacing w:after="0" w:line="240" w:lineRule="auto"/>
        <w:jc w:val="center"/>
        <w:rPr>
          <w:rFonts w:ascii="Georgia" w:eastAsia="Times New Roman" w:hAnsi="Georgia" w:cs="Times New Roman"/>
          <w:b/>
          <w:noProof/>
          <w:sz w:val="24"/>
          <w:szCs w:val="24"/>
          <w:lang w:val="en-GB"/>
        </w:rPr>
      </w:pPr>
      <w:r w:rsidRPr="00950AD5">
        <w:rPr>
          <w:rFonts w:ascii="Georgia" w:eastAsia="Times New Roman" w:hAnsi="Georgia" w:cs="Times New Roman"/>
          <w:b/>
          <w:noProof/>
          <w:sz w:val="24"/>
          <w:szCs w:val="24"/>
          <w:lang w:val="en-GB"/>
        </w:rPr>
        <w:t>Nairobi.</w:t>
      </w:r>
    </w:p>
    <w:p w14:paraId="735FBE51" w14:textId="77777777" w:rsidR="00B56EBD" w:rsidRPr="00950AD5" w:rsidRDefault="00EB2CA4" w:rsidP="00B56EBD">
      <w:pPr>
        <w:spacing w:after="0" w:line="240" w:lineRule="auto"/>
        <w:jc w:val="center"/>
        <w:rPr>
          <w:rFonts w:ascii="Georgia" w:eastAsia="Times New Roman" w:hAnsi="Georgia" w:cs="Times New Roman"/>
          <w:b/>
          <w:noProof/>
          <w:color w:val="0000FF"/>
          <w:sz w:val="24"/>
          <w:szCs w:val="24"/>
          <w:u w:val="single"/>
        </w:rPr>
      </w:pPr>
      <w:hyperlink r:id="rId8" w:history="1">
        <w:r w:rsidR="00B56EBD" w:rsidRPr="00950AD5">
          <w:rPr>
            <w:rFonts w:ascii="Georgia" w:eastAsia="Times New Roman" w:hAnsi="Georgia" w:cs="Times New Roman"/>
            <w:b/>
            <w:noProof/>
            <w:color w:val="0000FF"/>
            <w:sz w:val="24"/>
            <w:szCs w:val="24"/>
            <w:u w:val="single"/>
          </w:rPr>
          <w:t>www.cmadvocates.com</w:t>
        </w:r>
      </w:hyperlink>
    </w:p>
    <w:p w14:paraId="3B151DF1" w14:textId="77777777" w:rsidR="00B56EBD" w:rsidRPr="00950AD5" w:rsidRDefault="00B56EBD" w:rsidP="00B56EBD">
      <w:pPr>
        <w:spacing w:after="0" w:line="240" w:lineRule="auto"/>
        <w:jc w:val="center"/>
        <w:rPr>
          <w:rFonts w:ascii="Georgia" w:eastAsia="Times New Roman" w:hAnsi="Georgia" w:cs="Times New Roman"/>
          <w:b/>
          <w:noProof/>
          <w:color w:val="0000FF"/>
          <w:sz w:val="24"/>
          <w:szCs w:val="24"/>
          <w:u w:val="single"/>
        </w:rPr>
      </w:pPr>
    </w:p>
    <w:p w14:paraId="342A6B69" w14:textId="77777777" w:rsidR="00B56EBD" w:rsidRPr="00950AD5" w:rsidRDefault="00B56EBD" w:rsidP="009F0343">
      <w:pPr>
        <w:tabs>
          <w:tab w:val="left" w:pos="720"/>
          <w:tab w:val="right" w:leader="dot" w:pos="9926"/>
        </w:tabs>
        <w:spacing w:after="0" w:line="240" w:lineRule="auto"/>
        <w:rPr>
          <w:rFonts w:ascii="Georgia" w:eastAsia="Times New Roman" w:hAnsi="Georgia" w:cs="Times New Roman"/>
          <w:b/>
          <w:sz w:val="24"/>
          <w:szCs w:val="24"/>
          <w:u w:val="single"/>
        </w:rPr>
      </w:pPr>
    </w:p>
    <w:p w14:paraId="5A677236" w14:textId="77777777" w:rsidR="00B56EBD" w:rsidRPr="0088174A" w:rsidRDefault="00B56EBD" w:rsidP="00B56EBD">
      <w:pPr>
        <w:spacing w:after="200" w:line="264" w:lineRule="auto"/>
        <w:jc w:val="center"/>
        <w:rPr>
          <w:rFonts w:ascii="Georgia" w:eastAsia="Times New Roman" w:hAnsi="Georgia" w:cs="Times New Roman"/>
          <w:b/>
          <w:u w:val="single"/>
        </w:rPr>
      </w:pPr>
      <w:r w:rsidRPr="0088174A">
        <w:rPr>
          <w:rFonts w:ascii="Georgia" w:eastAsia="Times New Roman" w:hAnsi="Georgia" w:cs="Times New Roman"/>
          <w:b/>
          <w:u w:val="single"/>
        </w:rPr>
        <w:lastRenderedPageBreak/>
        <w:t>JOINT VENTURE AGREEMENT</w:t>
      </w:r>
    </w:p>
    <w:p w14:paraId="4D955E01" w14:textId="77777777" w:rsidR="00B56EBD" w:rsidRPr="00321EFB" w:rsidRDefault="00B56EBD" w:rsidP="00B56EBD">
      <w:pPr>
        <w:spacing w:after="200" w:line="264" w:lineRule="auto"/>
        <w:jc w:val="both"/>
        <w:rPr>
          <w:rFonts w:ascii="Georgia" w:eastAsia="Times New Roman" w:hAnsi="Georgia" w:cs="Times New Roman"/>
        </w:rPr>
      </w:pPr>
      <w:r w:rsidRPr="00321EFB">
        <w:rPr>
          <w:rFonts w:ascii="Georgia" w:eastAsia="Times New Roman" w:hAnsi="Georgia" w:cs="Times New Roman"/>
          <w:b/>
        </w:rPr>
        <w:t>THIS JOINT VENTURE AGREEMENT</w:t>
      </w:r>
      <w:r w:rsidRPr="00321EFB">
        <w:rPr>
          <w:rFonts w:ascii="Georgia" w:eastAsia="Times New Roman" w:hAnsi="Georgia" w:cs="Times New Roman"/>
        </w:rPr>
        <w:t xml:space="preserve"> (this </w:t>
      </w:r>
      <w:r w:rsidRPr="00321EFB">
        <w:rPr>
          <w:rFonts w:ascii="Georgia" w:eastAsia="Times New Roman" w:hAnsi="Georgia" w:cs="Times New Roman"/>
          <w:b/>
        </w:rPr>
        <w:t>“Agreement</w:t>
      </w:r>
      <w:r w:rsidRPr="00AA6062">
        <w:rPr>
          <w:rFonts w:ascii="Georgia" w:eastAsia="Times New Roman" w:hAnsi="Georgia" w:cs="Times New Roman"/>
        </w:rPr>
        <w:t>”) is entered into this ……….……………</w:t>
      </w:r>
      <w:proofErr w:type="gramStart"/>
      <w:r w:rsidRPr="00AA6062">
        <w:rPr>
          <w:rFonts w:ascii="Georgia" w:eastAsia="Times New Roman" w:hAnsi="Georgia" w:cs="Times New Roman"/>
        </w:rPr>
        <w:t>.....</w:t>
      </w:r>
      <w:proofErr w:type="gramEnd"/>
      <w:r w:rsidRPr="00AA6062">
        <w:rPr>
          <w:rFonts w:ascii="Georgia" w:eastAsia="Times New Roman" w:hAnsi="Georgia" w:cs="Times New Roman"/>
        </w:rPr>
        <w:t xml:space="preserve"> day of ……………………….………. Two Thousand and Nineteen </w:t>
      </w:r>
      <w:r w:rsidRPr="00321EFB">
        <w:rPr>
          <w:rFonts w:ascii="Georgia" w:eastAsia="Times New Roman" w:hAnsi="Georgia" w:cs="Times New Roman"/>
          <w:b/>
        </w:rPr>
        <w:t>BY AND BETWEEN</w:t>
      </w:r>
      <w:r w:rsidRPr="00321EFB">
        <w:rPr>
          <w:rFonts w:ascii="Georgia" w:eastAsia="Times New Roman" w:hAnsi="Georgia" w:cs="Times New Roman"/>
        </w:rPr>
        <w:t>: -</w:t>
      </w:r>
    </w:p>
    <w:p w14:paraId="764424C7" w14:textId="110E53FC" w:rsidR="00872B86" w:rsidRPr="00321EFB" w:rsidRDefault="00872B86" w:rsidP="00DC4F3E">
      <w:pPr>
        <w:widowControl w:val="0"/>
        <w:numPr>
          <w:ilvl w:val="0"/>
          <w:numId w:val="10"/>
        </w:numPr>
        <w:tabs>
          <w:tab w:val="left" w:pos="720"/>
        </w:tabs>
        <w:spacing w:after="0" w:line="276" w:lineRule="auto"/>
        <w:ind w:hanging="720"/>
        <w:jc w:val="both"/>
        <w:outlineLvl w:val="0"/>
        <w:rPr>
          <w:rFonts w:ascii="Georgia" w:eastAsia="Times New Roman" w:hAnsi="Georgia" w:cs="Khmer UI"/>
          <w:bCs/>
          <w:kern w:val="32"/>
          <w:lang w:val="en-ZA"/>
        </w:rPr>
      </w:pPr>
      <w:bookmarkStart w:id="17" w:name="AddMemberTarget"/>
      <w:bookmarkStart w:id="18" w:name="RecitalTarget"/>
      <w:bookmarkStart w:id="19" w:name="AddRecital"/>
      <w:bookmarkEnd w:id="17"/>
      <w:bookmarkEnd w:id="18"/>
      <w:bookmarkEnd w:id="19"/>
      <w:del w:id="20" w:author="USER" w:date="2021-06-02T12:58:00Z">
        <w:r w:rsidRPr="00321EFB" w:rsidDel="006D5490">
          <w:rPr>
            <w:rFonts w:ascii="Georgia" w:eastAsia="Times New Roman" w:hAnsi="Georgia" w:cs="Khmer UI"/>
            <w:b/>
            <w:lang w:val="en-ZA"/>
          </w:rPr>
          <w:delText>PHOEBE AMIANI</w:delText>
        </w:r>
      </w:del>
      <w:ins w:id="21" w:author="USER" w:date="2021-06-02T12:58:00Z">
        <w:r w:rsidR="006D5490">
          <w:rPr>
            <w:rFonts w:ascii="Georgia" w:eastAsia="Times New Roman" w:hAnsi="Georgia" w:cs="Khmer UI"/>
            <w:b/>
            <w:lang w:val="en-ZA"/>
          </w:rPr>
          <w:t>XXXXXXXXXXX</w:t>
        </w:r>
      </w:ins>
      <w:r w:rsidR="00B56EBD" w:rsidRPr="00321EFB">
        <w:rPr>
          <w:rFonts w:ascii="Georgia" w:eastAsia="Times New Roman" w:hAnsi="Georgia" w:cs="Khmer UI"/>
          <w:lang w:val="en-ZA"/>
        </w:rPr>
        <w:t xml:space="preserve">, a resident of </w:t>
      </w:r>
      <w:r w:rsidR="007B19D5" w:rsidRPr="00321EFB">
        <w:rPr>
          <w:rFonts w:ascii="Georgia" w:eastAsia="Times New Roman" w:hAnsi="Georgia" w:cs="Khmer UI"/>
          <w:lang w:val="en-ZA"/>
        </w:rPr>
        <w:t xml:space="preserve">Nairobi </w:t>
      </w:r>
      <w:r w:rsidR="00B56EBD" w:rsidRPr="00321EFB">
        <w:rPr>
          <w:rFonts w:ascii="Georgia" w:eastAsia="Times New Roman" w:hAnsi="Georgia" w:cs="Khmer UI"/>
          <w:lang w:val="en-ZA"/>
        </w:rPr>
        <w:t xml:space="preserve">within the Republic of Kenya and </w:t>
      </w:r>
      <w:r w:rsidR="00B56EBD" w:rsidRPr="00321EFB">
        <w:rPr>
          <w:rFonts w:ascii="Georgia" w:eastAsia="Times New Roman" w:hAnsi="Georgia" w:cs="Khmer UI"/>
          <w:bCs/>
          <w:kern w:val="32"/>
          <w:lang w:val="en-ZA"/>
        </w:rPr>
        <w:t xml:space="preserve">of Post Office Box </w:t>
      </w:r>
      <w:r w:rsidR="008F4AEB" w:rsidRPr="00321EFB">
        <w:rPr>
          <w:rFonts w:ascii="Georgia" w:eastAsia="Times New Roman" w:hAnsi="Georgia" w:cs="Khmer UI"/>
          <w:bCs/>
          <w:kern w:val="32"/>
          <w:lang w:val="en-ZA"/>
        </w:rPr>
        <w:t>N</w:t>
      </w:r>
      <w:r w:rsidR="00B56EBD" w:rsidRPr="00321EFB">
        <w:rPr>
          <w:rFonts w:ascii="Georgia" w:eastAsia="Times New Roman" w:hAnsi="Georgia" w:cs="Khmer UI"/>
          <w:bCs/>
          <w:kern w:val="32"/>
          <w:lang w:val="en-ZA"/>
        </w:rPr>
        <w:t xml:space="preserve">umber </w:t>
      </w:r>
      <w:del w:id="22" w:author="USER" w:date="2021-06-02T12:58:00Z">
        <w:r w:rsidR="00905F42" w:rsidRPr="00321EFB" w:rsidDel="006D5490">
          <w:rPr>
            <w:rFonts w:ascii="Georgia" w:eastAsia="Times New Roman" w:hAnsi="Georgia" w:cs="Khmer UI"/>
            <w:bCs/>
            <w:kern w:val="32"/>
            <w:lang w:val="en-ZA"/>
          </w:rPr>
          <w:delText>49942-00100</w:delText>
        </w:r>
      </w:del>
      <w:ins w:id="23" w:author="USER" w:date="2021-06-02T12:58:00Z">
        <w:r w:rsidR="006D5490">
          <w:rPr>
            <w:rFonts w:ascii="Georgia" w:eastAsia="Times New Roman" w:hAnsi="Georgia" w:cs="Khmer UI"/>
            <w:bCs/>
            <w:kern w:val="32"/>
            <w:lang w:val="en-ZA"/>
          </w:rPr>
          <w:t>_____________-_______</w:t>
        </w:r>
      </w:ins>
      <w:r w:rsidR="00905F42" w:rsidRPr="00321EFB">
        <w:rPr>
          <w:rFonts w:ascii="Georgia" w:eastAsia="Times New Roman" w:hAnsi="Georgia" w:cs="Khmer UI"/>
          <w:bCs/>
          <w:kern w:val="32"/>
          <w:lang w:val="en-ZA"/>
        </w:rPr>
        <w:t>, Nairobi</w:t>
      </w:r>
      <w:r w:rsidR="005F79E3" w:rsidRPr="00321EFB">
        <w:rPr>
          <w:rFonts w:ascii="Georgia" w:eastAsia="Times New Roman" w:hAnsi="Georgia" w:cs="Khmer UI"/>
          <w:bCs/>
          <w:kern w:val="32"/>
          <w:lang w:val="en-ZA"/>
        </w:rPr>
        <w:t xml:space="preserve"> </w:t>
      </w:r>
      <w:r w:rsidR="00B56EBD" w:rsidRPr="00321EFB">
        <w:rPr>
          <w:rFonts w:ascii="Georgia" w:eastAsia="Times New Roman" w:hAnsi="Georgia" w:cs="Khmer UI"/>
          <w:bCs/>
          <w:kern w:val="32"/>
          <w:lang w:val="en-ZA"/>
        </w:rPr>
        <w:t>(hereinafter referred to as the “</w:t>
      </w:r>
      <w:r w:rsidR="00B56EBD" w:rsidRPr="00321EFB">
        <w:rPr>
          <w:rFonts w:ascii="Georgia" w:eastAsia="Times New Roman" w:hAnsi="Georgia" w:cs="Khmer UI"/>
          <w:b/>
          <w:bCs/>
          <w:kern w:val="32"/>
          <w:lang w:val="en-ZA"/>
        </w:rPr>
        <w:t>Landowner</w:t>
      </w:r>
      <w:r w:rsidR="00B56EBD" w:rsidRPr="00321EFB">
        <w:rPr>
          <w:rFonts w:ascii="Georgia" w:eastAsia="Times New Roman" w:hAnsi="Georgia" w:cs="Khmer UI"/>
          <w:bCs/>
          <w:i/>
          <w:kern w:val="32"/>
          <w:lang w:val="en-ZA"/>
        </w:rPr>
        <w:t xml:space="preserve">” </w:t>
      </w:r>
      <w:r w:rsidR="00B56EBD" w:rsidRPr="00321EFB">
        <w:rPr>
          <w:rFonts w:ascii="Georgia" w:eastAsia="Times New Roman" w:hAnsi="Georgia" w:cs="Khmer UI"/>
          <w:bCs/>
          <w:kern w:val="32"/>
          <w:lang w:val="en-ZA"/>
        </w:rPr>
        <w:t>which expression shall where the context so admits include h</w:t>
      </w:r>
      <w:r w:rsidRPr="00321EFB">
        <w:rPr>
          <w:rFonts w:ascii="Georgia" w:eastAsia="Times New Roman" w:hAnsi="Georgia" w:cs="Khmer UI"/>
          <w:bCs/>
          <w:kern w:val="32"/>
          <w:lang w:val="en-ZA"/>
        </w:rPr>
        <w:t>er</w:t>
      </w:r>
      <w:r w:rsidR="00B56EBD" w:rsidRPr="00321EFB">
        <w:rPr>
          <w:rFonts w:ascii="Georgia" w:eastAsia="Times New Roman" w:hAnsi="Georgia" w:cs="Khmer UI"/>
          <w:bCs/>
          <w:kern w:val="32"/>
          <w:lang w:val="en-ZA"/>
        </w:rPr>
        <w:t xml:space="preserve"> heirs, executors, administrators, legal and personal representatives and assigns) of the first part; </w:t>
      </w:r>
      <w:r w:rsidR="00B56EBD" w:rsidRPr="00321EFB">
        <w:rPr>
          <w:rFonts w:ascii="Georgia" w:eastAsia="Times New Roman" w:hAnsi="Georgia" w:cs="Khmer UI"/>
          <w:b/>
          <w:bCs/>
          <w:kern w:val="32"/>
          <w:lang w:val="en-ZA"/>
        </w:rPr>
        <w:t xml:space="preserve">AND </w:t>
      </w:r>
    </w:p>
    <w:p w14:paraId="2F43CD05" w14:textId="77777777" w:rsidR="00872B86" w:rsidRPr="00321EFB" w:rsidRDefault="00872B86" w:rsidP="00872B86">
      <w:pPr>
        <w:widowControl w:val="0"/>
        <w:tabs>
          <w:tab w:val="left" w:pos="720"/>
        </w:tabs>
        <w:spacing w:after="0" w:line="276" w:lineRule="auto"/>
        <w:ind w:left="720"/>
        <w:jc w:val="both"/>
        <w:outlineLvl w:val="0"/>
        <w:rPr>
          <w:rFonts w:ascii="Georgia" w:eastAsia="Times New Roman" w:hAnsi="Georgia" w:cs="Khmer UI"/>
          <w:bCs/>
          <w:kern w:val="32"/>
          <w:lang w:val="en-ZA"/>
        </w:rPr>
      </w:pPr>
    </w:p>
    <w:p w14:paraId="571D13DA" w14:textId="301571A6" w:rsidR="00872B86" w:rsidRPr="00AA6062" w:rsidRDefault="00872B86" w:rsidP="00DC4F3E">
      <w:pPr>
        <w:widowControl w:val="0"/>
        <w:numPr>
          <w:ilvl w:val="0"/>
          <w:numId w:val="10"/>
        </w:numPr>
        <w:tabs>
          <w:tab w:val="left" w:pos="720"/>
        </w:tabs>
        <w:spacing w:after="0" w:line="276" w:lineRule="auto"/>
        <w:ind w:hanging="720"/>
        <w:jc w:val="both"/>
        <w:outlineLvl w:val="0"/>
        <w:rPr>
          <w:rFonts w:ascii="Georgia" w:eastAsia="Times New Roman" w:hAnsi="Georgia" w:cs="Khmer UI"/>
          <w:bCs/>
          <w:kern w:val="32"/>
          <w:lang w:val="en-ZA"/>
        </w:rPr>
      </w:pPr>
      <w:del w:id="24" w:author="USER" w:date="2021-06-02T12:58:00Z">
        <w:r w:rsidRPr="00321EFB" w:rsidDel="006D5490">
          <w:rPr>
            <w:rFonts w:ascii="Georgia" w:hAnsi="Georgia"/>
            <w:b/>
          </w:rPr>
          <w:delText>FAIRDEAL PROPERTIES LIMITED</w:delText>
        </w:r>
      </w:del>
      <w:ins w:id="25" w:author="USER" w:date="2021-06-02T12:58:00Z">
        <w:r w:rsidR="006D5490">
          <w:rPr>
            <w:rFonts w:ascii="Georgia" w:hAnsi="Georgia"/>
            <w:b/>
          </w:rPr>
          <w:t>ZZZZZZZZZZZZZZZZZ</w:t>
        </w:r>
      </w:ins>
      <w:r w:rsidRPr="00321EFB">
        <w:rPr>
          <w:rFonts w:ascii="Georgia" w:hAnsi="Georgia"/>
        </w:rPr>
        <w:t xml:space="preserve">, a private limited liability company incorporated in Kenya and of Post Office Box Number </w:t>
      </w:r>
      <w:del w:id="26" w:author="USER" w:date="2021-06-02T12:58:00Z">
        <w:r w:rsidRPr="00321EFB" w:rsidDel="006D5490">
          <w:rPr>
            <w:rFonts w:ascii="Georgia" w:hAnsi="Georgia"/>
          </w:rPr>
          <w:delText>15309-00509</w:delText>
        </w:r>
      </w:del>
      <w:ins w:id="27" w:author="USER" w:date="2021-06-02T12:58:00Z">
        <w:r w:rsidR="006D5490">
          <w:rPr>
            <w:rFonts w:ascii="Georgia" w:hAnsi="Georgia"/>
          </w:rPr>
          <w:t>_______/_______</w:t>
        </w:r>
      </w:ins>
      <w:r w:rsidRPr="00321EFB">
        <w:rPr>
          <w:rFonts w:ascii="Georgia" w:hAnsi="Georgia"/>
        </w:rPr>
        <w:t xml:space="preserve">, Nairobi (hereinafter referred to as the </w:t>
      </w:r>
      <w:r w:rsidRPr="00321EFB">
        <w:rPr>
          <w:rFonts w:ascii="Georgia" w:hAnsi="Georgia"/>
          <w:b/>
        </w:rPr>
        <w:t>“Developer</w:t>
      </w:r>
      <w:r w:rsidRPr="00321EFB">
        <w:rPr>
          <w:rFonts w:ascii="Georgia" w:hAnsi="Georgia"/>
        </w:rPr>
        <w:t xml:space="preserve">”) which expression shall where the context so admits include its successors and assigns) of the other </w:t>
      </w:r>
      <w:r w:rsidRPr="00AA6062">
        <w:rPr>
          <w:rFonts w:ascii="Georgia" w:hAnsi="Georgia"/>
        </w:rPr>
        <w:t>part.</w:t>
      </w:r>
    </w:p>
    <w:p w14:paraId="118F86A3" w14:textId="049FE812" w:rsidR="00B56EBD" w:rsidRPr="00321EFB" w:rsidRDefault="00B56EBD" w:rsidP="00B56EBD">
      <w:pPr>
        <w:widowControl w:val="0"/>
        <w:spacing w:before="240" w:after="240" w:line="276" w:lineRule="auto"/>
        <w:ind w:left="720"/>
        <w:jc w:val="both"/>
        <w:outlineLvl w:val="0"/>
        <w:rPr>
          <w:rFonts w:ascii="Georgia" w:eastAsia="Times New Roman" w:hAnsi="Georgia" w:cs="Khmer UI"/>
          <w:bCs/>
          <w:kern w:val="32"/>
          <w:lang w:val="en-ZA"/>
        </w:rPr>
      </w:pPr>
      <w:r w:rsidRPr="00321EFB">
        <w:rPr>
          <w:rFonts w:ascii="Georgia" w:eastAsia="Times New Roman" w:hAnsi="Georgia" w:cs="Khmer UI"/>
          <w:bCs/>
          <w:kern w:val="32"/>
          <w:lang w:val="en-ZA"/>
        </w:rPr>
        <w:t>The Landowner and the Developer are individually referred to as “Party” and collectively as</w:t>
      </w:r>
      <w:r w:rsidRPr="00321EFB">
        <w:rPr>
          <w:rFonts w:ascii="Georgia" w:eastAsia="Times New Roman" w:hAnsi="Georgia" w:cs="Khmer UI"/>
          <w:b/>
          <w:bCs/>
          <w:kern w:val="32"/>
          <w:lang w:val="en-ZA"/>
        </w:rPr>
        <w:t xml:space="preserve"> </w:t>
      </w:r>
      <w:r w:rsidRPr="00321EFB">
        <w:rPr>
          <w:rFonts w:ascii="Georgia" w:eastAsia="Times New Roman" w:hAnsi="Georgia" w:cs="Khmer UI"/>
          <w:bCs/>
          <w:kern w:val="32"/>
          <w:lang w:val="en-ZA"/>
        </w:rPr>
        <w:t>the “Parties”).</w:t>
      </w:r>
    </w:p>
    <w:p w14:paraId="4A2CD908" w14:textId="77777777" w:rsidR="00B56EBD" w:rsidRPr="00321EFB" w:rsidRDefault="00B56EBD" w:rsidP="00B56EBD">
      <w:pPr>
        <w:spacing w:after="200" w:line="264" w:lineRule="auto"/>
        <w:jc w:val="both"/>
        <w:rPr>
          <w:rFonts w:ascii="Georgia" w:eastAsia="Times New Roman" w:hAnsi="Georgia" w:cs="Times New Roman"/>
        </w:rPr>
      </w:pPr>
      <w:r w:rsidRPr="00321EFB">
        <w:rPr>
          <w:rFonts w:ascii="Georgia" w:eastAsia="Times New Roman" w:hAnsi="Georgia" w:cs="Times New Roman"/>
          <w:b/>
        </w:rPr>
        <w:t>WHEREAS: -</w:t>
      </w:r>
    </w:p>
    <w:p w14:paraId="358EDC20" w14:textId="77777777" w:rsidR="006544CB" w:rsidRPr="00321EFB" w:rsidRDefault="006544CB" w:rsidP="00DC4F3E">
      <w:pPr>
        <w:numPr>
          <w:ilvl w:val="0"/>
          <w:numId w:val="16"/>
        </w:numPr>
        <w:spacing w:after="200" w:line="288" w:lineRule="auto"/>
        <w:jc w:val="both"/>
        <w:rPr>
          <w:rFonts w:ascii="Georgia" w:eastAsia="Times New Roman" w:hAnsi="Georgia" w:cs="Times New Roman"/>
        </w:rPr>
      </w:pPr>
      <w:bookmarkStart w:id="28" w:name="_Toc124235925"/>
      <w:bookmarkStart w:id="29" w:name="_Toc124658705"/>
      <w:bookmarkStart w:id="30" w:name="_Toc136409117"/>
      <w:bookmarkStart w:id="31" w:name="_Toc137105829"/>
      <w:bookmarkStart w:id="32" w:name="_Toc137272937"/>
      <w:bookmarkStart w:id="33" w:name="_Toc137273095"/>
      <w:r w:rsidRPr="00321EFB">
        <w:rPr>
          <w:rFonts w:ascii="Georgia" w:eastAsia="Times New Roman" w:hAnsi="Georgia" w:cs="Times New Roman"/>
        </w:rPr>
        <w:t xml:space="preserve">The Landowner is the current registered proprietor as Grantee from the Government of the Republic of Kenya of the Land (a term defined below). </w:t>
      </w:r>
    </w:p>
    <w:p w14:paraId="449F97C2" w14:textId="77777777" w:rsidR="006544CB" w:rsidRPr="00321EFB" w:rsidRDefault="006544CB" w:rsidP="00DC4F3E">
      <w:pPr>
        <w:numPr>
          <w:ilvl w:val="0"/>
          <w:numId w:val="16"/>
        </w:numPr>
        <w:spacing w:after="200" w:line="288" w:lineRule="auto"/>
        <w:jc w:val="both"/>
        <w:rPr>
          <w:rFonts w:ascii="Georgia" w:eastAsia="Times New Roman" w:hAnsi="Georgia" w:cs="Times New Roman"/>
        </w:rPr>
      </w:pPr>
      <w:r w:rsidRPr="00321EFB">
        <w:rPr>
          <w:rFonts w:ascii="Georgia" w:eastAsia="Times New Roman" w:hAnsi="Georgia" w:cs="Times New Roman"/>
        </w:rPr>
        <w:t xml:space="preserve">The Developer is desirous of entering into a joint venture arrangement with the Landowner which will involve development of Units (a term defined below) on </w:t>
      </w:r>
      <w:r w:rsidR="009C7D52" w:rsidRPr="00321EFB">
        <w:rPr>
          <w:rFonts w:ascii="Georgia" w:eastAsia="Times New Roman" w:hAnsi="Georgia" w:cs="Times New Roman"/>
        </w:rPr>
        <w:t>the Land</w:t>
      </w:r>
      <w:r w:rsidRPr="00321EFB">
        <w:rPr>
          <w:rFonts w:ascii="Georgia" w:eastAsia="Times New Roman" w:hAnsi="Georgia" w:cs="Times New Roman"/>
        </w:rPr>
        <w:t xml:space="preserve"> in accordance with the Plans (a term also herein defined) on a joint venture arrangement and in accordance with the terms and conditions of this Agreement </w:t>
      </w:r>
      <w:r w:rsidRPr="00321EFB">
        <w:rPr>
          <w:rFonts w:ascii="Georgia" w:eastAsia="Times New Roman" w:hAnsi="Georgia" w:cs="Calibri"/>
        </w:rPr>
        <w:t xml:space="preserve">(hereinafter referred to as the </w:t>
      </w:r>
      <w:r w:rsidRPr="00321EFB">
        <w:rPr>
          <w:rFonts w:ascii="Georgia" w:eastAsia="Times New Roman" w:hAnsi="Georgia" w:cs="Calibri"/>
          <w:b/>
        </w:rPr>
        <w:t>“Project”</w:t>
      </w:r>
      <w:r w:rsidRPr="00321EFB">
        <w:rPr>
          <w:rFonts w:ascii="Georgia" w:eastAsia="Times New Roman" w:hAnsi="Georgia" w:cs="Calibri"/>
        </w:rPr>
        <w:t xml:space="preserve">). </w:t>
      </w:r>
    </w:p>
    <w:p w14:paraId="398DC90A" w14:textId="07B86DF5" w:rsidR="006544CB" w:rsidRPr="00321EFB" w:rsidRDefault="006544CB" w:rsidP="00DC4F3E">
      <w:pPr>
        <w:numPr>
          <w:ilvl w:val="0"/>
          <w:numId w:val="16"/>
        </w:numPr>
        <w:spacing w:after="200" w:line="288" w:lineRule="auto"/>
        <w:jc w:val="both"/>
        <w:rPr>
          <w:rFonts w:ascii="Georgia" w:eastAsia="Times New Roman" w:hAnsi="Georgia" w:cs="Times New Roman"/>
        </w:rPr>
      </w:pPr>
      <w:r w:rsidRPr="00321EFB">
        <w:rPr>
          <w:rFonts w:ascii="Georgia" w:eastAsia="Times New Roman" w:hAnsi="Georgia" w:cs="Times New Roman"/>
        </w:rPr>
        <w:t>The Developer is an established real estate developer in Kenya with huge experience in construction projects in Kenya</w:t>
      </w:r>
      <w:r w:rsidR="00ED361F" w:rsidRPr="00321EFB">
        <w:rPr>
          <w:rFonts w:ascii="Georgia" w:eastAsia="Times New Roman" w:hAnsi="Georgia" w:cs="Times New Roman"/>
        </w:rPr>
        <w:t>.</w:t>
      </w:r>
    </w:p>
    <w:p w14:paraId="0F665D20" w14:textId="77777777" w:rsidR="00B56EBD" w:rsidRPr="00321EFB" w:rsidRDefault="00B56EBD" w:rsidP="00DC4F3E">
      <w:pPr>
        <w:numPr>
          <w:ilvl w:val="0"/>
          <w:numId w:val="3"/>
        </w:numPr>
        <w:spacing w:after="200" w:line="288" w:lineRule="auto"/>
        <w:jc w:val="both"/>
        <w:rPr>
          <w:rFonts w:ascii="Georgia" w:eastAsia="Times New Roman" w:hAnsi="Georgia" w:cs="Times New Roman"/>
        </w:rPr>
      </w:pPr>
      <w:r w:rsidRPr="00321EFB">
        <w:rPr>
          <w:rFonts w:ascii="Georgia" w:eastAsia="Times New Roman" w:hAnsi="Georgia" w:cs="Times New Roman"/>
        </w:rPr>
        <w:t xml:space="preserve">Following consultations and discussions, the Parties have agreed to enter into this Agreement </w:t>
      </w:r>
      <w:r w:rsidR="009E7F47" w:rsidRPr="00321EFB">
        <w:rPr>
          <w:rFonts w:ascii="Georgia" w:eastAsia="Times New Roman" w:hAnsi="Georgia" w:cs="Times New Roman"/>
        </w:rPr>
        <w:t>whereby the Landowner shall provide the Land and the Developer shall provide the financial resources necessary to undertake the Project</w:t>
      </w:r>
      <w:r w:rsidR="00D26A15" w:rsidRPr="00321EFB">
        <w:rPr>
          <w:rFonts w:ascii="Georgia" w:eastAsia="Times New Roman" w:hAnsi="Georgia" w:cs="Times New Roman"/>
        </w:rPr>
        <w:t xml:space="preserve"> </w:t>
      </w:r>
      <w:r w:rsidR="009E7F47" w:rsidRPr="00321EFB">
        <w:rPr>
          <w:rFonts w:ascii="Georgia" w:eastAsia="Times New Roman" w:hAnsi="Georgia" w:cs="Times New Roman"/>
        </w:rPr>
        <w:t>on a joint venture basis.</w:t>
      </w:r>
      <w:r w:rsidRPr="00321EFB">
        <w:rPr>
          <w:rFonts w:ascii="Georgia" w:eastAsia="Times New Roman" w:hAnsi="Georgia" w:cs="Times New Roman"/>
        </w:rPr>
        <w:t xml:space="preserve"> </w:t>
      </w:r>
    </w:p>
    <w:p w14:paraId="650F5BF4" w14:textId="77777777" w:rsidR="00663475" w:rsidRPr="00321EFB" w:rsidRDefault="00663475" w:rsidP="00DC4F3E">
      <w:pPr>
        <w:numPr>
          <w:ilvl w:val="0"/>
          <w:numId w:val="3"/>
        </w:numPr>
        <w:spacing w:after="200" w:line="288" w:lineRule="auto"/>
        <w:jc w:val="both"/>
        <w:rPr>
          <w:rFonts w:ascii="Georgia" w:eastAsia="Times New Roman" w:hAnsi="Georgia" w:cs="Times New Roman"/>
        </w:rPr>
      </w:pPr>
      <w:r w:rsidRPr="00321EFB">
        <w:rPr>
          <w:rFonts w:ascii="Georgia" w:eastAsia="Times New Roman" w:hAnsi="Georgia" w:cs="Times New Roman"/>
        </w:rPr>
        <w:t xml:space="preserve">Pursuant to Recitals (B), (C) and (D) above the Parties have agreed to enter into this Agreement in order to define the terms and conditions that shall govern their joint venture relationship.   </w:t>
      </w:r>
    </w:p>
    <w:p w14:paraId="19479CD9" w14:textId="77777777" w:rsidR="00B56EBD" w:rsidRPr="00321EFB" w:rsidRDefault="00B56EBD" w:rsidP="00735602">
      <w:pPr>
        <w:tabs>
          <w:tab w:val="left" w:pos="720"/>
        </w:tabs>
        <w:spacing w:after="200" w:line="288" w:lineRule="auto"/>
        <w:jc w:val="both"/>
        <w:rPr>
          <w:rFonts w:ascii="Georgia" w:eastAsia="Times New Roman" w:hAnsi="Georgia" w:cs="Times New Roman"/>
        </w:rPr>
      </w:pPr>
      <w:r w:rsidRPr="00321EFB">
        <w:rPr>
          <w:rFonts w:ascii="Georgia" w:eastAsia="Times New Roman" w:hAnsi="Georgia" w:cs="Times New Roman"/>
          <w:b/>
        </w:rPr>
        <w:t>THEREFORE</w:t>
      </w:r>
      <w:r w:rsidRPr="00321EFB">
        <w:rPr>
          <w:rFonts w:ascii="Georgia" w:eastAsia="Times New Roman" w:hAnsi="Georgia" w:cs="Times New Roman"/>
        </w:rPr>
        <w:t xml:space="preserve">, in consideration of mutual promises, representations, covenants and other good and valuable consideration, the receipt and adequacy of which is hereby acknowledged, the Parties agree to the following terms and conditions and to be bound </w:t>
      </w:r>
      <w:proofErr w:type="gramStart"/>
      <w:r w:rsidRPr="00321EFB">
        <w:rPr>
          <w:rFonts w:ascii="Georgia" w:eastAsia="Times New Roman" w:hAnsi="Georgia" w:cs="Times New Roman"/>
        </w:rPr>
        <w:t>thereby:</w:t>
      </w:r>
      <w:bookmarkEnd w:id="28"/>
      <w:bookmarkEnd w:id="29"/>
      <w:bookmarkEnd w:id="30"/>
      <w:bookmarkEnd w:id="31"/>
      <w:bookmarkEnd w:id="32"/>
      <w:bookmarkEnd w:id="33"/>
      <w:r w:rsidR="002C176B" w:rsidRPr="00321EFB">
        <w:rPr>
          <w:rFonts w:ascii="Georgia" w:eastAsia="Times New Roman" w:hAnsi="Georgia" w:cs="Times New Roman"/>
        </w:rPr>
        <w:t>-</w:t>
      </w:r>
      <w:proofErr w:type="gramEnd"/>
    </w:p>
    <w:p w14:paraId="6B58F850"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34" w:name="_Toc231100157"/>
      <w:bookmarkStart w:id="35" w:name="_Toc231101042"/>
      <w:bookmarkStart w:id="36" w:name="_Toc6046802"/>
      <w:bookmarkStart w:id="37" w:name="_Toc6061773"/>
      <w:r w:rsidRPr="00321EFB">
        <w:rPr>
          <w:rFonts w:ascii="Georgia" w:eastAsia="Times New Roman" w:hAnsi="Georgia" w:cs="Times New Roman"/>
          <w:b/>
          <w:bCs/>
          <w:smallCaps/>
          <w:kern w:val="32"/>
        </w:rPr>
        <w:lastRenderedPageBreak/>
        <w:t>DEFINITIONS AND INTERPRETATION</w:t>
      </w:r>
      <w:bookmarkEnd w:id="34"/>
      <w:bookmarkEnd w:id="35"/>
      <w:bookmarkEnd w:id="36"/>
      <w:bookmarkEnd w:id="37"/>
    </w:p>
    <w:p w14:paraId="4F3AF9D7" w14:textId="77777777" w:rsidR="00B56EBD" w:rsidRPr="00321EFB" w:rsidRDefault="00B56EBD" w:rsidP="00B56EBD">
      <w:pPr>
        <w:numPr>
          <w:ilvl w:val="1"/>
          <w:numId w:val="1"/>
        </w:numPr>
        <w:spacing w:after="200" w:line="264" w:lineRule="auto"/>
        <w:jc w:val="both"/>
        <w:rPr>
          <w:rFonts w:ascii="Georgia" w:eastAsia="Times New Roman" w:hAnsi="Georgia" w:cs="Times New Roman"/>
          <w:b/>
        </w:rPr>
      </w:pPr>
      <w:r w:rsidRPr="00321EFB">
        <w:rPr>
          <w:rFonts w:ascii="Georgia" w:eastAsia="Times New Roman" w:hAnsi="Georgia" w:cs="Times New Roman"/>
          <w:b/>
        </w:rPr>
        <w:t xml:space="preserve">Definitions </w:t>
      </w:r>
    </w:p>
    <w:p w14:paraId="248F92C9" w14:textId="77777777" w:rsidR="00B56EBD" w:rsidRPr="00321EFB" w:rsidRDefault="00B56EBD" w:rsidP="00B56EBD">
      <w:pPr>
        <w:spacing w:after="200" w:line="264" w:lineRule="auto"/>
        <w:ind w:left="720"/>
        <w:jc w:val="both"/>
        <w:rPr>
          <w:rFonts w:ascii="Georgia" w:eastAsia="Times New Roman" w:hAnsi="Georgia" w:cs="Times New Roman"/>
        </w:rPr>
      </w:pPr>
      <w:r w:rsidRPr="00321EFB">
        <w:rPr>
          <w:rFonts w:ascii="Georgia" w:eastAsia="Times New Roman" w:hAnsi="Georgia" w:cs="Times New Roman"/>
        </w:rPr>
        <w:t>In this Agreement including its Recitals and Schedules (unless the context otherwise requires) the following words and expressions have the following meanings:</w:t>
      </w:r>
    </w:p>
    <w:p w14:paraId="32FEEF27"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
        </w:rPr>
        <w:t>“Agreement</w:t>
      </w:r>
      <w:r w:rsidRPr="00321EFB">
        <w:rPr>
          <w:rFonts w:ascii="Georgia" w:eastAsia="Times New Roman" w:hAnsi="Georgia" w:cs="Times New Roman"/>
        </w:rPr>
        <w:t>”</w:t>
      </w:r>
      <w:r w:rsidRPr="00321EFB">
        <w:rPr>
          <w:rFonts w:ascii="Georgia" w:eastAsia="Times New Roman" w:hAnsi="Georgia" w:cs="Times New Roman"/>
          <w:b/>
        </w:rPr>
        <w:t xml:space="preserve"> </w:t>
      </w:r>
      <w:r w:rsidRPr="00321EFB">
        <w:rPr>
          <w:rFonts w:ascii="Georgia" w:eastAsia="Times New Roman" w:hAnsi="Georgia" w:cs="Times New Roman"/>
        </w:rPr>
        <w:t>shall mean this Agreement, its Recitals, Annexures and Schedules;</w:t>
      </w:r>
    </w:p>
    <w:p w14:paraId="7929859A"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Cs/>
        </w:rPr>
        <w:t>“</w:t>
      </w:r>
      <w:r w:rsidRPr="00321EFB">
        <w:rPr>
          <w:rFonts w:ascii="Georgia" w:eastAsia="Times New Roman" w:hAnsi="Georgia" w:cs="Times New Roman"/>
          <w:b/>
          <w:bCs/>
        </w:rPr>
        <w:t>Applicable Laws</w:t>
      </w:r>
      <w:r w:rsidRPr="00321EFB">
        <w:rPr>
          <w:rFonts w:ascii="Georgia" w:eastAsia="Times New Roman" w:hAnsi="Georgia" w:cs="Times New Roman"/>
          <w:bCs/>
        </w:rPr>
        <w:t xml:space="preserve">” </w:t>
      </w:r>
      <w:r w:rsidRPr="00321EFB">
        <w:rPr>
          <w:rFonts w:ascii="Georgia" w:eastAsia="Times New Roman" w:hAnsi="Georgia" w:cs="Times New Roman"/>
        </w:rPr>
        <w:t>means all laws in force and effect as of the date hereof and which may be promulgated or brought into force and effect hereinafter in Kenya, including statutes, rules, regulations, directions, by-laws, notifications, ordinances, international air transport treaties and protocols, and judgments having force of law, or any final interpretation by a court of law having jurisdiction over the matter in question as may be in force and effect during the subsistence of this Agreement;</w:t>
      </w:r>
    </w:p>
    <w:p w14:paraId="48F76E5D"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
          <w:bCs/>
        </w:rPr>
        <w:t xml:space="preserve">“Applicable Permits” </w:t>
      </w:r>
      <w:r w:rsidRPr="00321EFB">
        <w:rPr>
          <w:rFonts w:ascii="Georgia" w:eastAsia="Times New Roman" w:hAnsi="Georgia" w:cs="Times New Roman"/>
        </w:rPr>
        <w:t xml:space="preserve">means </w:t>
      </w:r>
      <w:r w:rsidRPr="00321EFB">
        <w:rPr>
          <w:rFonts w:ascii="Georgia" w:eastAsia="Arial Narrow" w:hAnsi="Georgia" w:cs="Arial Narrow"/>
          <w:color w:val="000000"/>
          <w:lang w:bidi="en-US"/>
        </w:rPr>
        <w:t xml:space="preserve">the Notification of Approval for change of user of </w:t>
      </w:r>
      <w:r w:rsidR="009C7D52" w:rsidRPr="00321EFB">
        <w:rPr>
          <w:rFonts w:ascii="Georgia" w:eastAsia="Arial Narrow" w:hAnsi="Georgia" w:cs="Arial Narrow"/>
          <w:color w:val="000000"/>
          <w:lang w:bidi="en-US"/>
        </w:rPr>
        <w:t>the Land</w:t>
      </w:r>
      <w:r w:rsidRPr="00321EFB">
        <w:rPr>
          <w:rFonts w:ascii="Georgia" w:eastAsia="Arial Narrow" w:hAnsi="Georgia" w:cs="Arial Narrow"/>
          <w:color w:val="000000"/>
          <w:lang w:bidi="en-US"/>
        </w:rPr>
        <w:t xml:space="preserve"> from single dwelling unit to multi dwelling units from the County Government of </w:t>
      </w:r>
      <w:r w:rsidRPr="006D5490">
        <w:rPr>
          <w:rFonts w:ascii="Georgia" w:eastAsia="Arial Narrow" w:hAnsi="Georgia" w:cs="Arial Narrow"/>
          <w:color w:val="000000"/>
          <w:highlight w:val="yellow"/>
          <w:lang w:bidi="en-US"/>
          <w:rPrChange w:id="38" w:author="USER" w:date="2021-06-02T13:00:00Z">
            <w:rPr>
              <w:rFonts w:ascii="Georgia" w:eastAsia="Arial Narrow" w:hAnsi="Georgia" w:cs="Arial Narrow"/>
              <w:color w:val="000000"/>
              <w:lang w:bidi="en-US"/>
            </w:rPr>
          </w:rPrChange>
        </w:rPr>
        <w:t>Nairobi</w:t>
      </w:r>
      <w:r w:rsidRPr="00321EFB">
        <w:rPr>
          <w:rFonts w:ascii="Georgia" w:eastAsia="Arial Narrow" w:hAnsi="Georgia" w:cs="Arial Narrow"/>
          <w:color w:val="000000"/>
          <w:lang w:bidi="en-US"/>
        </w:rPr>
        <w:t xml:space="preserve"> and the National Land Commission or any other relevant authority, </w:t>
      </w:r>
      <w:r w:rsidRPr="00321EFB">
        <w:rPr>
          <w:rFonts w:ascii="Georgia" w:eastAsia="Arial Narrow" w:hAnsi="Georgia" w:cs="Arial Narrow"/>
          <w:bCs/>
          <w:color w:val="000000"/>
          <w:lang w:bidi="en-US"/>
        </w:rPr>
        <w:t>architectural, structural, civil engineering and environmental approvals including an environmental impact assessment license from the National Environmental Management Authority, construction and other approvals</w:t>
      </w:r>
      <w:r w:rsidRPr="00321EFB">
        <w:rPr>
          <w:rFonts w:ascii="Georgia" w:eastAsia="Times New Roman" w:hAnsi="Georgia" w:cs="Times New Roman"/>
        </w:rPr>
        <w:t xml:space="preserve"> permissions, clearances, licenses, authorizations, consents, no-objections, approvals and exemptions under or pursuant to any of the Applicable Laws</w:t>
      </w:r>
      <w:r w:rsidRPr="00321EFB">
        <w:rPr>
          <w:rFonts w:ascii="Georgia" w:eastAsia="Arial Narrow" w:hAnsi="Georgia" w:cs="Arial Narrow"/>
          <w:bCs/>
          <w:color w:val="000000"/>
          <w:lang w:bidi="en-US"/>
        </w:rPr>
        <w:t xml:space="preserve"> required from the National Construction Authority and </w:t>
      </w:r>
      <w:r w:rsidR="00735602" w:rsidRPr="00321EFB">
        <w:rPr>
          <w:rFonts w:ascii="Georgia" w:eastAsia="Arial Narrow" w:hAnsi="Georgia" w:cs="Arial Narrow"/>
          <w:bCs/>
          <w:color w:val="000000"/>
          <w:lang w:bidi="en-US"/>
        </w:rPr>
        <w:t xml:space="preserve">the </w:t>
      </w:r>
      <w:proofErr w:type="spellStart"/>
      <w:r w:rsidR="00735602" w:rsidRPr="00321EFB">
        <w:rPr>
          <w:rFonts w:ascii="Georgia" w:eastAsia="Arial Narrow" w:hAnsi="Georgia" w:cs="Arial Narrow"/>
          <w:bCs/>
          <w:color w:val="000000"/>
          <w:lang w:bidi="en-US"/>
        </w:rPr>
        <w:t>GoK</w:t>
      </w:r>
      <w:proofErr w:type="spellEnd"/>
      <w:r w:rsidRPr="00321EFB">
        <w:rPr>
          <w:rFonts w:ascii="Georgia" w:eastAsia="Arial Narrow" w:hAnsi="Georgia" w:cs="Arial Narrow"/>
          <w:bCs/>
          <w:color w:val="000000"/>
          <w:lang w:bidi="en-US"/>
        </w:rPr>
        <w:t xml:space="preserve"> and any other approvals </w:t>
      </w:r>
      <w:r w:rsidRPr="00321EFB">
        <w:rPr>
          <w:rFonts w:ascii="Georgia" w:eastAsia="Times New Roman" w:hAnsi="Georgia" w:cs="Times New Roman"/>
        </w:rPr>
        <w:t>required in connection with the Project and for undertaking, performing or discharging the obligations contemplated by this Agreement or any deed or document;</w:t>
      </w:r>
    </w:p>
    <w:p w14:paraId="5751C4B8"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
        </w:rPr>
        <w:t>“Day”</w:t>
      </w:r>
      <w:r w:rsidRPr="00321EFB">
        <w:rPr>
          <w:rFonts w:ascii="Georgia" w:eastAsia="Times New Roman" w:hAnsi="Georgia" w:cs="Times New Roman"/>
        </w:rPr>
        <w:t xml:space="preserve"> means any day, other than a Saturday, Sunday or </w:t>
      </w:r>
      <w:proofErr w:type="spellStart"/>
      <w:r w:rsidRPr="00321EFB">
        <w:rPr>
          <w:rFonts w:ascii="Georgia" w:eastAsia="Times New Roman" w:hAnsi="Georgia" w:cs="Times New Roman"/>
        </w:rPr>
        <w:t>gazetted</w:t>
      </w:r>
      <w:proofErr w:type="spellEnd"/>
      <w:r w:rsidRPr="00321EFB">
        <w:rPr>
          <w:rFonts w:ascii="Georgia" w:eastAsia="Times New Roman" w:hAnsi="Georgia" w:cs="Times New Roman"/>
        </w:rPr>
        <w:t xml:space="preserve"> public holiday in Kenya, on which banks are normally open for ordinary business in </w:t>
      </w:r>
      <w:r w:rsidRPr="006D5490">
        <w:rPr>
          <w:rFonts w:ascii="Georgia" w:eastAsia="Times New Roman" w:hAnsi="Georgia" w:cs="Times New Roman"/>
          <w:highlight w:val="yellow"/>
          <w:rPrChange w:id="39" w:author="USER" w:date="2021-06-02T13:00:00Z">
            <w:rPr>
              <w:rFonts w:ascii="Georgia" w:eastAsia="Times New Roman" w:hAnsi="Georgia" w:cs="Times New Roman"/>
            </w:rPr>
          </w:rPrChange>
        </w:rPr>
        <w:t>Nairobi, Kenya</w:t>
      </w:r>
      <w:r w:rsidRPr="00321EFB">
        <w:rPr>
          <w:rFonts w:ascii="Georgia" w:eastAsia="Times New Roman" w:hAnsi="Georgia" w:cs="Times New Roman"/>
        </w:rPr>
        <w:t>;</w:t>
      </w:r>
    </w:p>
    <w:p w14:paraId="76F4A600"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
        </w:rPr>
        <w:t>“Confidential Information”</w:t>
      </w:r>
      <w:r w:rsidRPr="00321EFB">
        <w:rPr>
          <w:rFonts w:ascii="Georgia" w:eastAsia="Times New Roman" w:hAnsi="Georgia" w:cs="Times New Roman"/>
        </w:rPr>
        <w:t xml:space="preserve"> means all information in whatever form including, without limitation, any information relating to customers, suppliers, operations, plans, intentions, market opportunities, know-how, trade secrets and business affairs whether in writing, conveyed orally or by machine – readable medium and whether disclosed to the other Party for purposes of the Joint Venture Agreement or otherwise howsoever;</w:t>
      </w:r>
    </w:p>
    <w:p w14:paraId="22914211" w14:textId="77777777" w:rsidR="00B56EBD" w:rsidRPr="00321EFB" w:rsidRDefault="00B56EBD" w:rsidP="006A14A6">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
        </w:rPr>
        <w:t>“Consultants”</w:t>
      </w:r>
      <w:r w:rsidRPr="00321EFB">
        <w:rPr>
          <w:rFonts w:ascii="Georgia" w:eastAsia="Times New Roman" w:hAnsi="Georgia" w:cs="Times New Roman"/>
        </w:rPr>
        <w:t xml:space="preserve"> means the Project Architect, the Project Manager, Structural Engineer and other professional consultants engaged by the Land Owner or the Developer in the implementation of the Project;</w:t>
      </w:r>
    </w:p>
    <w:p w14:paraId="39A04797"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
        </w:rPr>
        <w:t>“Conditions Precedent”</w:t>
      </w:r>
      <w:r w:rsidRPr="00321EFB">
        <w:rPr>
          <w:rFonts w:ascii="Georgia" w:eastAsia="Times New Roman" w:hAnsi="Georgia" w:cs="Times New Roman"/>
        </w:rPr>
        <w:t xml:space="preserve"> means the conditions precedent set out in Clause </w:t>
      </w:r>
      <w:r w:rsidR="002C176B" w:rsidRPr="00321EFB">
        <w:rPr>
          <w:rFonts w:ascii="Georgia" w:eastAsia="Times New Roman" w:hAnsi="Georgia" w:cs="Times New Roman"/>
        </w:rPr>
        <w:t>2;</w:t>
      </w:r>
    </w:p>
    <w:p w14:paraId="54E73549"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
        </w:rPr>
        <w:lastRenderedPageBreak/>
        <w:t>“Construction Documents”</w:t>
      </w:r>
      <w:r w:rsidRPr="00321EFB">
        <w:rPr>
          <w:rFonts w:ascii="Georgia" w:eastAsia="Times New Roman" w:hAnsi="Georgia" w:cs="Times New Roman"/>
        </w:rPr>
        <w:t xml:space="preserve"> means the Plans, the Applicable Permits, approval of change of user of </w:t>
      </w:r>
      <w:r w:rsidR="009C7D52" w:rsidRPr="00321EFB">
        <w:rPr>
          <w:rFonts w:ascii="Georgia" w:eastAsia="Times New Roman" w:hAnsi="Georgia" w:cs="Times New Roman"/>
        </w:rPr>
        <w:t>the Land</w:t>
      </w:r>
      <w:r w:rsidRPr="00321EFB">
        <w:rPr>
          <w:rFonts w:ascii="Georgia" w:eastAsia="Times New Roman" w:hAnsi="Georgia" w:cs="Times New Roman"/>
        </w:rPr>
        <w:t xml:space="preserve"> and any other legal documents required in the lawful implementation of the Project;</w:t>
      </w:r>
    </w:p>
    <w:p w14:paraId="44F40BA9"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
        </w:rPr>
        <w:t xml:space="preserve">“Developers’ Advocates” </w:t>
      </w:r>
      <w:r w:rsidRPr="00321EFB">
        <w:rPr>
          <w:rFonts w:ascii="Georgia" w:eastAsia="Times New Roman" w:hAnsi="Georgia" w:cs="Times New Roman"/>
        </w:rPr>
        <w:t>means</w:t>
      </w:r>
      <w:r w:rsidRPr="00321EFB">
        <w:rPr>
          <w:rFonts w:ascii="Georgia" w:eastAsia="Times New Roman" w:hAnsi="Georgia" w:cs="Times New Roman"/>
          <w:lang w:eastAsia="en-GB"/>
        </w:rPr>
        <w:t xml:space="preserve"> </w:t>
      </w:r>
      <w:r w:rsidR="002C176B" w:rsidRPr="006D5490">
        <w:rPr>
          <w:rFonts w:ascii="Georgia" w:eastAsia="Times New Roman" w:hAnsi="Georgia" w:cs="Khmer UI"/>
          <w:highlight w:val="yellow"/>
          <w:lang w:val="en-GB"/>
          <w:rPrChange w:id="40" w:author="USER" w:date="2021-06-02T13:00:00Z">
            <w:rPr>
              <w:rFonts w:ascii="Georgia" w:eastAsia="Times New Roman" w:hAnsi="Georgia" w:cs="Khmer UI"/>
              <w:lang w:val="en-GB"/>
            </w:rPr>
          </w:rPrChange>
        </w:rPr>
        <w:t>Messrs. CM Advocates LLP, I &amp; M Bank House, 7</w:t>
      </w:r>
      <w:r w:rsidR="002C176B" w:rsidRPr="006D5490">
        <w:rPr>
          <w:rFonts w:ascii="Georgia" w:eastAsia="Times New Roman" w:hAnsi="Georgia" w:cs="Khmer UI"/>
          <w:highlight w:val="yellow"/>
          <w:vertAlign w:val="superscript"/>
          <w:lang w:val="en-GB"/>
          <w:rPrChange w:id="41" w:author="USER" w:date="2021-06-02T13:00:00Z">
            <w:rPr>
              <w:rFonts w:ascii="Georgia" w:eastAsia="Times New Roman" w:hAnsi="Georgia" w:cs="Khmer UI"/>
              <w:vertAlign w:val="superscript"/>
              <w:lang w:val="en-GB"/>
            </w:rPr>
          </w:rPrChange>
        </w:rPr>
        <w:t>th</w:t>
      </w:r>
      <w:r w:rsidR="002C176B" w:rsidRPr="006D5490">
        <w:rPr>
          <w:rFonts w:ascii="Georgia" w:eastAsia="Times New Roman" w:hAnsi="Georgia" w:cs="Khmer UI"/>
          <w:highlight w:val="yellow"/>
          <w:lang w:val="en-GB"/>
          <w:rPrChange w:id="42" w:author="USER" w:date="2021-06-02T13:00:00Z">
            <w:rPr>
              <w:rFonts w:ascii="Georgia" w:eastAsia="Times New Roman" w:hAnsi="Georgia" w:cs="Khmer UI"/>
              <w:lang w:val="en-GB"/>
            </w:rPr>
          </w:rPrChange>
        </w:rPr>
        <w:t xml:space="preserve"> Floor, P.O. Box 22588-00505, Nairobi</w:t>
      </w:r>
      <w:r w:rsidRPr="00321EFB">
        <w:rPr>
          <w:rFonts w:ascii="Georgia" w:eastAsia="Times New Roman" w:hAnsi="Georgia" w:cs="Times New Roman"/>
          <w:lang w:eastAsia="en-GB"/>
        </w:rPr>
        <w:t>;</w:t>
      </w:r>
      <w:r w:rsidRPr="00321EFB">
        <w:rPr>
          <w:rFonts w:ascii="Georgia" w:eastAsia="Times New Roman" w:hAnsi="Georgia" w:cs="Times New Roman"/>
        </w:rPr>
        <w:t xml:space="preserve"> </w:t>
      </w:r>
    </w:p>
    <w:p w14:paraId="61701993" w14:textId="77777777" w:rsidR="002C176B" w:rsidRPr="00321EFB" w:rsidRDefault="002C176B" w:rsidP="002C176B">
      <w:pPr>
        <w:numPr>
          <w:ilvl w:val="2"/>
          <w:numId w:val="1"/>
        </w:numPr>
        <w:spacing w:after="200" w:line="264" w:lineRule="auto"/>
        <w:jc w:val="both"/>
        <w:rPr>
          <w:rFonts w:ascii="Georgia" w:eastAsia="Times New Roman" w:hAnsi="Georgia" w:cs="Times New Roman"/>
          <w:b/>
        </w:rPr>
      </w:pPr>
      <w:r w:rsidRPr="00321EFB">
        <w:rPr>
          <w:rFonts w:ascii="Georgia" w:eastAsia="Times New Roman" w:hAnsi="Georgia" w:cs="Times New Roman"/>
          <w:b/>
        </w:rPr>
        <w:t xml:space="preserve">“Effective Date” </w:t>
      </w:r>
      <w:r w:rsidRPr="00321EFB">
        <w:rPr>
          <w:rFonts w:ascii="Georgia" w:eastAsia="Times New Roman" w:hAnsi="Georgia" w:cs="Times New Roman"/>
        </w:rPr>
        <w:t xml:space="preserve">means </w:t>
      </w:r>
      <w:r w:rsidR="00DD2839" w:rsidRPr="00321EFB">
        <w:rPr>
          <w:rFonts w:ascii="Georgia" w:eastAsia="Times New Roman" w:hAnsi="Georgia" w:cs="Khmer UI"/>
          <w:lang w:val="en-GB"/>
        </w:rPr>
        <w:t xml:space="preserve">the date of this </w:t>
      </w:r>
      <w:r w:rsidR="00FD6A5F" w:rsidRPr="00321EFB">
        <w:rPr>
          <w:rFonts w:ascii="Georgia" w:eastAsia="Times New Roman" w:hAnsi="Georgia" w:cs="Khmer UI"/>
          <w:lang w:val="en-GB"/>
        </w:rPr>
        <w:t>Agreement</w:t>
      </w:r>
      <w:r w:rsidRPr="00321EFB">
        <w:rPr>
          <w:rFonts w:ascii="Georgia" w:eastAsia="Times New Roman" w:hAnsi="Georgia" w:cs="Times New Roman"/>
          <w:b/>
        </w:rPr>
        <w:t xml:space="preserve">; </w:t>
      </w:r>
    </w:p>
    <w:p w14:paraId="24920BAC" w14:textId="6AE1A90A" w:rsidR="00B56EBD" w:rsidRPr="0088174A" w:rsidRDefault="00B56EBD" w:rsidP="00B56EBD">
      <w:pPr>
        <w:numPr>
          <w:ilvl w:val="2"/>
          <w:numId w:val="1"/>
        </w:numPr>
        <w:spacing w:after="200" w:line="264" w:lineRule="auto"/>
        <w:jc w:val="both"/>
        <w:rPr>
          <w:rFonts w:ascii="Georgia" w:eastAsia="Times New Roman" w:hAnsi="Georgia" w:cs="Times New Roman"/>
          <w:b/>
        </w:rPr>
      </w:pPr>
      <w:r w:rsidRPr="00321EFB">
        <w:rPr>
          <w:rFonts w:ascii="Georgia" w:eastAsia="Times New Roman" w:hAnsi="Georgia" w:cs="Times New Roman"/>
          <w:b/>
        </w:rPr>
        <w:t>“</w:t>
      </w:r>
      <w:proofErr w:type="spellStart"/>
      <w:r w:rsidRPr="00321EFB">
        <w:rPr>
          <w:rFonts w:ascii="Georgia" w:eastAsia="Times New Roman" w:hAnsi="Georgia" w:cs="Times New Roman"/>
          <w:b/>
        </w:rPr>
        <w:t>GoK</w:t>
      </w:r>
      <w:proofErr w:type="spellEnd"/>
      <w:r w:rsidRPr="00321EFB">
        <w:rPr>
          <w:rFonts w:ascii="Georgia" w:eastAsia="Times New Roman" w:hAnsi="Georgia" w:cs="Times New Roman"/>
          <w:b/>
        </w:rPr>
        <w:t>”</w:t>
      </w:r>
      <w:r w:rsidRPr="00321EFB">
        <w:rPr>
          <w:rFonts w:ascii="Georgia" w:eastAsia="Times New Roman" w:hAnsi="Georgia" w:cs="Times New Roman"/>
        </w:rPr>
        <w:t xml:space="preserve"> means the central or county government of the Republic of Kenya or any relevant government agency;</w:t>
      </w:r>
    </w:p>
    <w:p w14:paraId="6E1EE475" w14:textId="5F9687B0" w:rsidR="004B4E44" w:rsidRPr="00321EFB" w:rsidRDefault="004B4E44" w:rsidP="007D0CE6">
      <w:pPr>
        <w:numPr>
          <w:ilvl w:val="2"/>
          <w:numId w:val="1"/>
        </w:numPr>
        <w:spacing w:after="200" w:line="264" w:lineRule="auto"/>
        <w:jc w:val="both"/>
        <w:rPr>
          <w:rFonts w:ascii="Georgia" w:eastAsia="Times New Roman" w:hAnsi="Georgia" w:cs="Times New Roman"/>
          <w:b/>
        </w:rPr>
      </w:pPr>
      <w:r w:rsidRPr="00321EFB">
        <w:rPr>
          <w:rFonts w:ascii="Georgia" w:eastAsia="Times New Roman" w:hAnsi="Georgia" w:cs="Times New Roman"/>
          <w:b/>
        </w:rPr>
        <w:t xml:space="preserve">“Ground Breaking Date” </w:t>
      </w:r>
      <w:r w:rsidRPr="00321EFB">
        <w:rPr>
          <w:rFonts w:ascii="Georgia" w:eastAsia="Times New Roman" w:hAnsi="Georgia" w:cs="Times New Roman"/>
        </w:rPr>
        <w:t>means</w:t>
      </w:r>
      <w:r w:rsidRPr="00AA6062">
        <w:rPr>
          <w:rFonts w:ascii="Georgia" w:eastAsia="Times New Roman" w:hAnsi="Georgia" w:cs="Times New Roman"/>
        </w:rPr>
        <w:t xml:space="preserve"> a date falling One Hundred and Eighty (</w:t>
      </w:r>
      <w:r w:rsidRPr="00321EFB">
        <w:rPr>
          <w:rFonts w:ascii="Georgia" w:eastAsia="Times New Roman" w:hAnsi="Georgia" w:cs="Times New Roman"/>
        </w:rPr>
        <w:t>180) days from the Effective Date or at least sixty (60) days after the Developer has procured the Construction Documents, whichever is later, when the Developer shall commence the construction phase of the Project;</w:t>
      </w:r>
    </w:p>
    <w:p w14:paraId="11D69536" w14:textId="77777777" w:rsidR="00B56EBD" w:rsidRPr="00321EFB" w:rsidRDefault="00B56EBD" w:rsidP="00B56EBD">
      <w:pPr>
        <w:numPr>
          <w:ilvl w:val="2"/>
          <w:numId w:val="1"/>
        </w:numPr>
        <w:spacing w:after="200" w:line="264" w:lineRule="auto"/>
        <w:jc w:val="both"/>
        <w:rPr>
          <w:rFonts w:ascii="Georgia" w:eastAsia="Times New Roman" w:hAnsi="Georgia" w:cs="Times New Roman"/>
          <w:b/>
        </w:rPr>
      </w:pPr>
      <w:r w:rsidRPr="00321EFB">
        <w:rPr>
          <w:rFonts w:ascii="Georgia" w:eastAsia="Times New Roman" w:hAnsi="Georgia" w:cs="Times New Roman"/>
          <w:spacing w:val="-2"/>
          <w:lang w:val="en-GB"/>
        </w:rPr>
        <w:t>"</w:t>
      </w:r>
      <w:r w:rsidRPr="00321EFB">
        <w:rPr>
          <w:rFonts w:ascii="Georgia" w:eastAsia="Times New Roman" w:hAnsi="Georgia" w:cs="Times New Roman"/>
          <w:b/>
          <w:spacing w:val="-2"/>
          <w:lang w:val="en-GB"/>
        </w:rPr>
        <w:t>Insured Risks</w:t>
      </w:r>
      <w:r w:rsidRPr="00321EFB">
        <w:rPr>
          <w:rFonts w:ascii="Georgia" w:eastAsia="Times New Roman" w:hAnsi="Georgia" w:cs="Times New Roman"/>
          <w:spacing w:val="-2"/>
          <w:lang w:val="en-GB"/>
        </w:rPr>
        <w:t>" means all the necessary insurance required and procured or to be procured by the Developer in connection with the Project</w:t>
      </w:r>
      <w:r w:rsidRPr="00321EFB">
        <w:rPr>
          <w:rFonts w:ascii="Georgia" w:eastAsia="Times New Roman" w:hAnsi="Georgia" w:cs="Times New Roman"/>
          <w:b/>
          <w:bCs/>
        </w:rPr>
        <w:t>;</w:t>
      </w:r>
    </w:p>
    <w:p w14:paraId="7026F648" w14:textId="77777777" w:rsidR="00F64831" w:rsidRPr="00321EFB" w:rsidRDefault="00B56EBD" w:rsidP="00F64831">
      <w:pPr>
        <w:numPr>
          <w:ilvl w:val="2"/>
          <w:numId w:val="1"/>
        </w:numPr>
        <w:spacing w:after="200" w:line="264" w:lineRule="auto"/>
        <w:jc w:val="both"/>
        <w:rPr>
          <w:rFonts w:ascii="Georgia" w:eastAsia="Times New Roman" w:hAnsi="Georgia" w:cs="Times New Roman"/>
          <w:b/>
        </w:rPr>
      </w:pPr>
      <w:r w:rsidRPr="00321EFB">
        <w:rPr>
          <w:rFonts w:ascii="Georgia" w:eastAsia="Times New Roman" w:hAnsi="Georgia" w:cs="Times New Roman"/>
          <w:b/>
        </w:rPr>
        <w:t xml:space="preserve">“Intellectual Property Rights” </w:t>
      </w:r>
      <w:r w:rsidRPr="00321EFB">
        <w:rPr>
          <w:rFonts w:ascii="Georgia" w:eastAsia="Times New Roman" w:hAnsi="Georgia" w:cs="Times New Roman"/>
        </w:rPr>
        <w:t>means trade and service marks (whether registered or unregistered), registered designs, design rights, copyright, know-how, confidential information, trade or business names and any other similar protected rights in any country (together with the right to apply for any of the above, if applicable);</w:t>
      </w:r>
    </w:p>
    <w:p w14:paraId="21C314CE" w14:textId="37F1EB06" w:rsidR="00F64831" w:rsidRPr="00321EFB" w:rsidRDefault="00F64831" w:rsidP="00F64831">
      <w:pPr>
        <w:numPr>
          <w:ilvl w:val="2"/>
          <w:numId w:val="1"/>
        </w:numPr>
        <w:spacing w:after="200" w:line="264" w:lineRule="auto"/>
        <w:jc w:val="both"/>
        <w:rPr>
          <w:rFonts w:ascii="Georgia" w:eastAsia="Times New Roman" w:hAnsi="Georgia" w:cs="Times New Roman"/>
          <w:b/>
        </w:rPr>
      </w:pPr>
      <w:r w:rsidRPr="00321EFB">
        <w:rPr>
          <w:rFonts w:ascii="Georgia" w:eastAsia="Times New Roman" w:hAnsi="Georgia" w:cs="Times New Roman"/>
          <w:b/>
        </w:rPr>
        <w:t xml:space="preserve">“Land” </w:t>
      </w:r>
      <w:r w:rsidRPr="00321EFB">
        <w:rPr>
          <w:rFonts w:ascii="Georgia" w:eastAsia="Times New Roman" w:hAnsi="Georgia" w:cs="Times New Roman"/>
          <w:bCs/>
        </w:rPr>
        <w:t xml:space="preserve">means </w:t>
      </w:r>
      <w:r w:rsidRPr="00321EFB">
        <w:rPr>
          <w:rFonts w:ascii="Georgia" w:eastAsia="Times New Roman" w:hAnsi="Georgia" w:cs="Times New Roman"/>
        </w:rPr>
        <w:t xml:space="preserve">of ALL THAT piece of Land known as Land Reference Number </w:t>
      </w:r>
      <w:del w:id="43" w:author="USER" w:date="2021-06-02T13:01:00Z">
        <w:r w:rsidRPr="00321EFB" w:rsidDel="006D5490">
          <w:rPr>
            <w:rFonts w:ascii="Georgia" w:eastAsia="Times New Roman" w:hAnsi="Georgia" w:cs="Times New Roman"/>
          </w:rPr>
          <w:delText>209/11952/2</w:delText>
        </w:r>
      </w:del>
      <w:ins w:id="44" w:author="USER" w:date="2021-06-02T13:01:00Z">
        <w:r w:rsidR="006D5490">
          <w:rPr>
            <w:rFonts w:ascii="Georgia" w:eastAsia="Times New Roman" w:hAnsi="Georgia" w:cs="Times New Roman"/>
          </w:rPr>
          <w:t>_______/_____/_____</w:t>
        </w:r>
      </w:ins>
      <w:r w:rsidRPr="00321EFB">
        <w:rPr>
          <w:rFonts w:ascii="Georgia" w:eastAsia="Times New Roman" w:hAnsi="Georgia" w:cs="Times New Roman"/>
        </w:rPr>
        <w:t xml:space="preserve"> and situate in </w:t>
      </w:r>
      <w:r w:rsidRPr="006D5490">
        <w:rPr>
          <w:rFonts w:ascii="Georgia" w:eastAsia="Times New Roman" w:hAnsi="Georgia" w:cs="Times New Roman"/>
          <w:highlight w:val="yellow"/>
          <w:rPrChange w:id="45" w:author="USER" w:date="2021-06-02T13:01:00Z">
            <w:rPr>
              <w:rFonts w:ascii="Georgia" w:eastAsia="Times New Roman" w:hAnsi="Georgia" w:cs="Times New Roman"/>
            </w:rPr>
          </w:rPrChange>
        </w:rPr>
        <w:t>the City of</w:t>
      </w:r>
      <w:r w:rsidRPr="00321EFB">
        <w:rPr>
          <w:rFonts w:ascii="Georgia" w:eastAsia="Times New Roman" w:hAnsi="Georgia" w:cs="Times New Roman"/>
        </w:rPr>
        <w:t xml:space="preserve"> </w:t>
      </w:r>
      <w:r w:rsidRPr="006D5490">
        <w:rPr>
          <w:rFonts w:ascii="Georgia" w:eastAsia="Times New Roman" w:hAnsi="Georgia" w:cs="Times New Roman"/>
          <w:highlight w:val="yellow"/>
          <w:rPrChange w:id="46" w:author="USER" w:date="2021-06-02T13:01:00Z">
            <w:rPr>
              <w:rFonts w:ascii="Georgia" w:eastAsia="Times New Roman" w:hAnsi="Georgia" w:cs="Times New Roman"/>
            </w:rPr>
          </w:rPrChange>
        </w:rPr>
        <w:t>Nairobi</w:t>
      </w:r>
      <w:r w:rsidRPr="00321EFB">
        <w:rPr>
          <w:rFonts w:ascii="Georgia" w:eastAsia="Times New Roman" w:hAnsi="Georgia" w:cs="Times New Roman"/>
        </w:rPr>
        <w:t xml:space="preserve"> within </w:t>
      </w:r>
      <w:r w:rsidRPr="006D5490">
        <w:rPr>
          <w:rFonts w:ascii="Georgia" w:eastAsia="Times New Roman" w:hAnsi="Georgia" w:cs="Times New Roman"/>
          <w:highlight w:val="yellow"/>
          <w:rPrChange w:id="47" w:author="USER" w:date="2021-06-02T13:01:00Z">
            <w:rPr>
              <w:rFonts w:ascii="Georgia" w:eastAsia="Times New Roman" w:hAnsi="Georgia" w:cs="Times New Roman"/>
            </w:rPr>
          </w:rPrChange>
        </w:rPr>
        <w:t>Nairobi County</w:t>
      </w:r>
      <w:r w:rsidRPr="00321EFB">
        <w:rPr>
          <w:rFonts w:ascii="Georgia" w:eastAsia="Times New Roman" w:hAnsi="Georgia" w:cs="Times New Roman"/>
        </w:rPr>
        <w:t xml:space="preserve"> and measuring approximately </w:t>
      </w:r>
      <w:proofErr w:type="spellStart"/>
      <w:r w:rsidRPr="006D5490">
        <w:rPr>
          <w:rFonts w:ascii="Georgia" w:eastAsia="Times New Roman" w:hAnsi="Georgia" w:cs="Times New Roman"/>
          <w:highlight w:val="yellow"/>
          <w:rPrChange w:id="48" w:author="USER" w:date="2021-06-02T13:02:00Z">
            <w:rPr>
              <w:rFonts w:ascii="Georgia" w:eastAsia="Times New Roman" w:hAnsi="Georgia" w:cs="Times New Roman"/>
            </w:rPr>
          </w:rPrChange>
        </w:rPr>
        <w:t>Nought</w:t>
      </w:r>
      <w:proofErr w:type="spellEnd"/>
      <w:r w:rsidRPr="006D5490">
        <w:rPr>
          <w:rFonts w:ascii="Georgia" w:eastAsia="Times New Roman" w:hAnsi="Georgia" w:cs="Times New Roman"/>
          <w:highlight w:val="yellow"/>
          <w:rPrChange w:id="49" w:author="USER" w:date="2021-06-02T13:02:00Z">
            <w:rPr>
              <w:rFonts w:ascii="Georgia" w:eastAsia="Times New Roman" w:hAnsi="Georgia" w:cs="Times New Roman"/>
            </w:rPr>
          </w:rPrChange>
        </w:rPr>
        <w:t xml:space="preserve"> Decimal One </w:t>
      </w:r>
      <w:proofErr w:type="spellStart"/>
      <w:r w:rsidRPr="006D5490">
        <w:rPr>
          <w:rFonts w:ascii="Georgia" w:eastAsia="Times New Roman" w:hAnsi="Georgia" w:cs="Times New Roman"/>
          <w:highlight w:val="yellow"/>
          <w:rPrChange w:id="50" w:author="USER" w:date="2021-06-02T13:02:00Z">
            <w:rPr>
              <w:rFonts w:ascii="Georgia" w:eastAsia="Times New Roman" w:hAnsi="Georgia" w:cs="Times New Roman"/>
            </w:rPr>
          </w:rPrChange>
        </w:rPr>
        <w:t>Nought</w:t>
      </w:r>
      <w:proofErr w:type="spellEnd"/>
      <w:r w:rsidRPr="006D5490">
        <w:rPr>
          <w:rFonts w:ascii="Georgia" w:eastAsia="Times New Roman" w:hAnsi="Georgia" w:cs="Times New Roman"/>
          <w:highlight w:val="yellow"/>
          <w:rPrChange w:id="51" w:author="USER" w:date="2021-06-02T13:02:00Z">
            <w:rPr>
              <w:rFonts w:ascii="Georgia" w:eastAsia="Times New Roman" w:hAnsi="Georgia" w:cs="Times New Roman"/>
            </w:rPr>
          </w:rPrChange>
        </w:rPr>
        <w:t xml:space="preserve"> Nine Eight  (0.1098)</w:t>
      </w:r>
      <w:r w:rsidRPr="00321EFB">
        <w:rPr>
          <w:rFonts w:ascii="Georgia" w:eastAsia="Times New Roman" w:hAnsi="Georgia" w:cs="Times New Roman"/>
        </w:rPr>
        <w:t xml:space="preserve"> of a hectare or thereabouts comprised in a Grant registered at the Land Titles Registry at </w:t>
      </w:r>
      <w:r w:rsidRPr="006D5490">
        <w:rPr>
          <w:rFonts w:ascii="Georgia" w:eastAsia="Times New Roman" w:hAnsi="Georgia" w:cs="Times New Roman"/>
          <w:highlight w:val="yellow"/>
          <w:rPrChange w:id="52" w:author="USER" w:date="2021-06-02T13:02:00Z">
            <w:rPr>
              <w:rFonts w:ascii="Georgia" w:eastAsia="Times New Roman" w:hAnsi="Georgia" w:cs="Times New Roman"/>
            </w:rPr>
          </w:rPrChange>
        </w:rPr>
        <w:t>Nairobi</w:t>
      </w:r>
      <w:r w:rsidRPr="00321EFB">
        <w:rPr>
          <w:rFonts w:ascii="Georgia" w:eastAsia="Times New Roman" w:hAnsi="Georgia" w:cs="Times New Roman"/>
        </w:rPr>
        <w:t xml:space="preserve"> as Number I.R. </w:t>
      </w:r>
      <w:del w:id="53" w:author="USER" w:date="2021-06-02T13:02:00Z">
        <w:r w:rsidRPr="00321EFB" w:rsidDel="006D5490">
          <w:rPr>
            <w:rFonts w:ascii="Georgia" w:eastAsia="Times New Roman" w:hAnsi="Georgia" w:cs="Times New Roman"/>
          </w:rPr>
          <w:delText>87390/1</w:delText>
        </w:r>
      </w:del>
      <w:ins w:id="54" w:author="USER" w:date="2021-06-02T13:02:00Z">
        <w:r w:rsidR="006D5490">
          <w:rPr>
            <w:rFonts w:ascii="Georgia" w:eastAsia="Times New Roman" w:hAnsi="Georgia" w:cs="Times New Roman"/>
          </w:rPr>
          <w:t>_____/____</w:t>
        </w:r>
      </w:ins>
      <w:r w:rsidRPr="00321EFB">
        <w:rPr>
          <w:rFonts w:ascii="Georgia" w:eastAsia="Times New Roman" w:hAnsi="Georgia" w:cs="Times New Roman"/>
        </w:rPr>
        <w:t xml:space="preserve"> (the </w:t>
      </w:r>
      <w:r w:rsidRPr="00321EFB">
        <w:rPr>
          <w:rFonts w:ascii="Georgia" w:eastAsia="Times New Roman" w:hAnsi="Georgia" w:cs="Times New Roman"/>
          <w:b/>
        </w:rPr>
        <w:t>“Grant”</w:t>
      </w:r>
      <w:r w:rsidRPr="00321EFB">
        <w:rPr>
          <w:rFonts w:ascii="Georgia" w:eastAsia="Times New Roman" w:hAnsi="Georgia" w:cs="Times New Roman"/>
        </w:rPr>
        <w:t xml:space="preserve">) which said piece of Land is held by the Land Owner as </w:t>
      </w:r>
      <w:r w:rsidR="00184A73" w:rsidRPr="00321EFB">
        <w:rPr>
          <w:rFonts w:ascii="Georgia" w:eastAsia="Times New Roman" w:hAnsi="Georgia" w:cs="Times New Roman"/>
        </w:rPr>
        <w:t>grantee</w:t>
      </w:r>
      <w:r w:rsidRPr="00321EFB">
        <w:rPr>
          <w:rFonts w:ascii="Georgia" w:eastAsia="Times New Roman" w:hAnsi="Georgia" w:cs="Times New Roman"/>
        </w:rPr>
        <w:t xml:space="preserve"> from the Government of the Republic of Kenya for the residue unexpired of the term </w:t>
      </w:r>
      <w:r w:rsidRPr="006D5490">
        <w:rPr>
          <w:rFonts w:ascii="Georgia" w:eastAsia="Times New Roman" w:hAnsi="Georgia" w:cs="Times New Roman"/>
          <w:highlight w:val="yellow"/>
          <w:rPrChange w:id="55" w:author="USER" w:date="2021-06-02T13:02:00Z">
            <w:rPr>
              <w:rFonts w:ascii="Georgia" w:eastAsia="Times New Roman" w:hAnsi="Georgia" w:cs="Times New Roman"/>
            </w:rPr>
          </w:rPrChange>
        </w:rPr>
        <w:t>of Ninety Nine (99)</w:t>
      </w:r>
      <w:r w:rsidRPr="00321EFB">
        <w:rPr>
          <w:rFonts w:ascii="Georgia" w:eastAsia="Times New Roman" w:hAnsi="Georgia" w:cs="Times New Roman"/>
        </w:rPr>
        <w:t xml:space="preserve"> years from the </w:t>
      </w:r>
      <w:r w:rsidRPr="006D5490">
        <w:rPr>
          <w:rFonts w:ascii="Georgia" w:eastAsia="Times New Roman" w:hAnsi="Georgia" w:cs="Times New Roman"/>
          <w:highlight w:val="yellow"/>
          <w:rPrChange w:id="56" w:author="USER" w:date="2021-06-02T13:03:00Z">
            <w:rPr>
              <w:rFonts w:ascii="Georgia" w:eastAsia="Times New Roman" w:hAnsi="Georgia" w:cs="Times New Roman"/>
            </w:rPr>
          </w:rPrChange>
        </w:rPr>
        <w:t>First day of July One Thousand Nine Hundred and Ninety Three (01.07.1993)</w:t>
      </w:r>
      <w:r w:rsidRPr="00321EFB">
        <w:rPr>
          <w:rFonts w:ascii="Georgia" w:eastAsia="Times New Roman" w:hAnsi="Georgia" w:cs="Times New Roman"/>
        </w:rPr>
        <w:t xml:space="preserve"> subject to the payment in advance on the </w:t>
      </w:r>
      <w:r w:rsidRPr="006D5490">
        <w:rPr>
          <w:rFonts w:ascii="Georgia" w:eastAsia="Times New Roman" w:hAnsi="Georgia" w:cs="Times New Roman"/>
          <w:highlight w:val="yellow"/>
          <w:rPrChange w:id="57" w:author="USER" w:date="2021-06-02T13:03:00Z">
            <w:rPr>
              <w:rFonts w:ascii="Georgia" w:eastAsia="Times New Roman" w:hAnsi="Georgia" w:cs="Times New Roman"/>
            </w:rPr>
          </w:rPrChange>
        </w:rPr>
        <w:t>First day of January</w:t>
      </w:r>
      <w:r w:rsidRPr="00321EFB">
        <w:rPr>
          <w:rFonts w:ascii="Georgia" w:eastAsia="Times New Roman" w:hAnsi="Georgia" w:cs="Times New Roman"/>
        </w:rPr>
        <w:t xml:space="preserve"> in each year of the revisable annual rent of Kenya Shillings </w:t>
      </w:r>
      <w:r w:rsidRPr="006D5490">
        <w:rPr>
          <w:rFonts w:ascii="Georgia" w:eastAsia="Times New Roman" w:hAnsi="Georgia" w:cs="Times New Roman"/>
          <w:highlight w:val="yellow"/>
          <w:rPrChange w:id="58" w:author="USER" w:date="2021-06-02T13:03:00Z">
            <w:rPr>
              <w:rFonts w:ascii="Georgia" w:eastAsia="Times New Roman" w:hAnsi="Georgia" w:cs="Times New Roman"/>
            </w:rPr>
          </w:rPrChange>
        </w:rPr>
        <w:t>Eight Thousand One Hundred and Seventy Five (</w:t>
      </w:r>
      <w:proofErr w:type="spellStart"/>
      <w:r w:rsidRPr="006D5490">
        <w:rPr>
          <w:rFonts w:ascii="Georgia" w:eastAsia="Times New Roman" w:hAnsi="Georgia" w:cs="Times New Roman"/>
          <w:highlight w:val="yellow"/>
          <w:rPrChange w:id="59" w:author="USER" w:date="2021-06-02T13:03:00Z">
            <w:rPr>
              <w:rFonts w:ascii="Georgia" w:eastAsia="Times New Roman" w:hAnsi="Georgia" w:cs="Times New Roman"/>
            </w:rPr>
          </w:rPrChange>
        </w:rPr>
        <w:t>KShs</w:t>
      </w:r>
      <w:proofErr w:type="spellEnd"/>
      <w:r w:rsidRPr="006D5490">
        <w:rPr>
          <w:rFonts w:ascii="Georgia" w:eastAsia="Times New Roman" w:hAnsi="Georgia" w:cs="Times New Roman"/>
          <w:highlight w:val="yellow"/>
          <w:rPrChange w:id="60" w:author="USER" w:date="2021-06-02T13:03:00Z">
            <w:rPr>
              <w:rFonts w:ascii="Georgia" w:eastAsia="Times New Roman" w:hAnsi="Georgia" w:cs="Times New Roman"/>
            </w:rPr>
          </w:rPrChange>
        </w:rPr>
        <w:t>. 8,175/-)</w:t>
      </w:r>
      <w:r w:rsidRPr="00321EFB">
        <w:rPr>
          <w:rFonts w:ascii="Georgia" w:eastAsia="Times New Roman" w:hAnsi="Georgia" w:cs="Times New Roman"/>
        </w:rPr>
        <w:t xml:space="preserve"> </w:t>
      </w:r>
      <w:r w:rsidRPr="00321EFB">
        <w:rPr>
          <w:rFonts w:ascii="Georgia" w:eastAsia="Times New Roman" w:hAnsi="Georgia" w:cs="Times New Roman"/>
          <w:b/>
        </w:rPr>
        <w:t xml:space="preserve">AND SUBJECT </w:t>
      </w:r>
      <w:r w:rsidRPr="00321EFB">
        <w:rPr>
          <w:rFonts w:ascii="Georgia" w:eastAsia="Times New Roman" w:hAnsi="Georgia" w:cs="Times New Roman"/>
        </w:rPr>
        <w:t xml:space="preserve">also to (a) the Government Lands Act (Chapter 280 Laws of Kenya (repealed) (b) the Land Act (Number 6 of 2012) (c) the Land Registration Act (Number 3 of 2012) and (d) the Special Conditions contained in the Grant. </w:t>
      </w:r>
    </w:p>
    <w:p w14:paraId="5401E4FF" w14:textId="5C0CFED1" w:rsidR="00CC6631" w:rsidRPr="00321EFB" w:rsidRDefault="00FA2481" w:rsidP="00B56EBD">
      <w:pPr>
        <w:numPr>
          <w:ilvl w:val="2"/>
          <w:numId w:val="1"/>
        </w:numPr>
        <w:spacing w:after="200" w:line="264" w:lineRule="auto"/>
        <w:jc w:val="both"/>
        <w:rPr>
          <w:rFonts w:ascii="Georgia" w:eastAsia="Times New Roman" w:hAnsi="Georgia" w:cs="Times New Roman"/>
          <w:b/>
        </w:rPr>
      </w:pPr>
      <w:r w:rsidRPr="00321EFB">
        <w:rPr>
          <w:rFonts w:ascii="Georgia" w:eastAsia="Times New Roman" w:hAnsi="Georgia" w:cs="Times New Roman"/>
          <w:b/>
        </w:rPr>
        <w:t>“</w:t>
      </w:r>
      <w:r w:rsidR="00CC6631" w:rsidRPr="00321EFB">
        <w:rPr>
          <w:rFonts w:ascii="Georgia" w:eastAsia="Times New Roman" w:hAnsi="Georgia" w:cs="Times New Roman"/>
          <w:b/>
        </w:rPr>
        <w:t>Landow</w:t>
      </w:r>
      <w:r w:rsidRPr="00321EFB">
        <w:rPr>
          <w:rFonts w:ascii="Georgia" w:eastAsia="Times New Roman" w:hAnsi="Georgia" w:cs="Times New Roman"/>
          <w:b/>
        </w:rPr>
        <w:t xml:space="preserve">ner’s Advocates” </w:t>
      </w:r>
      <w:r w:rsidRPr="00321EFB">
        <w:rPr>
          <w:rFonts w:ascii="Georgia" w:eastAsia="Times New Roman" w:hAnsi="Georgia" w:cs="Times New Roman"/>
        </w:rPr>
        <w:t xml:space="preserve">means </w:t>
      </w:r>
      <w:r w:rsidRPr="00321EFB">
        <w:rPr>
          <w:rFonts w:ascii="Georgia" w:eastAsia="Times New Roman" w:hAnsi="Georgia" w:cs="Khmer UI"/>
          <w:lang w:val="en-GB"/>
        </w:rPr>
        <w:t xml:space="preserve">Messrs. </w:t>
      </w:r>
      <w:del w:id="61" w:author="USER" w:date="2021-06-02T13:03:00Z">
        <w:r w:rsidRPr="00321EFB" w:rsidDel="006D5490">
          <w:rPr>
            <w:rFonts w:ascii="Georgia" w:eastAsia="Times New Roman" w:hAnsi="Georgia" w:cs="Khmer UI"/>
            <w:lang w:val="en-GB"/>
          </w:rPr>
          <w:delText>Henia Anzala &amp; Associates, Studio House, 3</w:delText>
        </w:r>
        <w:r w:rsidRPr="00321EFB" w:rsidDel="006D5490">
          <w:rPr>
            <w:rFonts w:ascii="Georgia" w:eastAsia="Times New Roman" w:hAnsi="Georgia" w:cs="Khmer UI"/>
            <w:vertAlign w:val="superscript"/>
            <w:lang w:val="en-GB"/>
          </w:rPr>
          <w:delText>rd</w:delText>
        </w:r>
        <w:r w:rsidRPr="00321EFB" w:rsidDel="006D5490">
          <w:rPr>
            <w:rFonts w:ascii="Georgia" w:eastAsia="Times New Roman" w:hAnsi="Georgia" w:cs="Khmer UI"/>
            <w:lang w:val="en-GB"/>
          </w:rPr>
          <w:delText xml:space="preserve"> Floor, Argwings Kodhek Road, P.O. Box 51745-00100, Nairobi</w:delText>
        </w:r>
      </w:del>
      <w:ins w:id="62" w:author="USER" w:date="2021-06-02T13:03:00Z">
        <w:r w:rsidR="006D5490">
          <w:rPr>
            <w:rFonts w:ascii="Georgia" w:eastAsia="Times New Roman" w:hAnsi="Georgia" w:cs="Khmer UI"/>
            <w:lang w:val="en-GB"/>
          </w:rPr>
          <w:t>_____________________________________________________________________________________________________________________</w:t>
        </w:r>
      </w:ins>
      <w:r w:rsidRPr="00321EFB">
        <w:rPr>
          <w:rFonts w:ascii="Georgia" w:eastAsia="Times New Roman" w:hAnsi="Georgia" w:cs="Times New Roman"/>
          <w:lang w:eastAsia="en-GB"/>
        </w:rPr>
        <w:t>;</w:t>
      </w:r>
    </w:p>
    <w:p w14:paraId="67BAF362"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
        </w:rPr>
        <w:t>“Management Company”</w:t>
      </w:r>
      <w:r w:rsidRPr="00321EFB">
        <w:rPr>
          <w:rFonts w:ascii="Georgia" w:eastAsia="Times New Roman" w:hAnsi="Georgia" w:cs="Times New Roman"/>
        </w:rPr>
        <w:t xml:space="preserve"> means </w:t>
      </w:r>
      <w:r w:rsidR="00FA2481" w:rsidRPr="00321EFB">
        <w:rPr>
          <w:rFonts w:ascii="Georgia" w:eastAsia="Times New Roman" w:hAnsi="Georgia" w:cs="Times New Roman"/>
        </w:rPr>
        <w:t xml:space="preserve">the </w:t>
      </w:r>
      <w:r w:rsidRPr="00321EFB">
        <w:rPr>
          <w:rFonts w:ascii="Georgia" w:eastAsia="Times New Roman" w:hAnsi="Georgia" w:cs="Times New Roman"/>
        </w:rPr>
        <w:t xml:space="preserve">management companies to be incorporated by the Parties in accordance with Clause </w:t>
      </w:r>
      <w:r w:rsidR="00920303" w:rsidRPr="00321EFB">
        <w:rPr>
          <w:rFonts w:ascii="Georgia" w:eastAsia="Times New Roman" w:hAnsi="Georgia" w:cs="Times New Roman"/>
        </w:rPr>
        <w:t>5.7</w:t>
      </w:r>
      <w:r w:rsidRPr="00321EFB">
        <w:rPr>
          <w:rFonts w:ascii="Georgia" w:eastAsia="Times New Roman" w:hAnsi="Georgia" w:cs="Times New Roman"/>
        </w:rPr>
        <w:t xml:space="preserve"> for purposes of providing the common services in the estate to be developed on </w:t>
      </w:r>
      <w:r w:rsidR="009C7D52" w:rsidRPr="00321EFB">
        <w:rPr>
          <w:rFonts w:ascii="Georgia" w:eastAsia="Times New Roman" w:hAnsi="Georgia" w:cs="Times New Roman"/>
        </w:rPr>
        <w:t>the Land</w:t>
      </w:r>
      <w:r w:rsidRPr="00321EFB">
        <w:rPr>
          <w:rFonts w:ascii="Georgia" w:eastAsia="Times New Roman" w:hAnsi="Georgia" w:cs="Times New Roman"/>
        </w:rPr>
        <w:t xml:space="preserve"> and to also acquire </w:t>
      </w:r>
      <w:r w:rsidRPr="00321EFB">
        <w:rPr>
          <w:rFonts w:ascii="Georgia" w:eastAsia="Times New Roman" w:hAnsi="Georgia" w:cs="Times New Roman"/>
        </w:rPr>
        <w:lastRenderedPageBreak/>
        <w:t xml:space="preserve">the reversionary interest in </w:t>
      </w:r>
      <w:r w:rsidR="009C7D52" w:rsidRPr="00321EFB">
        <w:rPr>
          <w:rFonts w:ascii="Georgia" w:eastAsia="Times New Roman" w:hAnsi="Georgia" w:cs="Times New Roman"/>
        </w:rPr>
        <w:t>the Land</w:t>
      </w:r>
      <w:r w:rsidRPr="00321EFB">
        <w:rPr>
          <w:rFonts w:ascii="Georgia" w:eastAsia="Times New Roman" w:hAnsi="Georgia" w:cs="Times New Roman"/>
        </w:rPr>
        <w:t xml:space="preserve"> after transfer of all the Units in the Project to their owners thereof;</w:t>
      </w:r>
    </w:p>
    <w:p w14:paraId="0A17F443"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
        </w:rPr>
        <w:t xml:space="preserve">“NEMA” </w:t>
      </w:r>
      <w:r w:rsidRPr="00321EFB">
        <w:rPr>
          <w:rFonts w:ascii="Georgia" w:eastAsia="Times New Roman" w:hAnsi="Georgia" w:cs="Times New Roman"/>
        </w:rPr>
        <w:t>means the National Environment Management Authority;</w:t>
      </w:r>
    </w:p>
    <w:p w14:paraId="540252E7" w14:textId="77777777" w:rsidR="00B56EBD" w:rsidRPr="00321EFB" w:rsidRDefault="00B56EBD" w:rsidP="00B56EBD">
      <w:pPr>
        <w:numPr>
          <w:ilvl w:val="2"/>
          <w:numId w:val="1"/>
        </w:numPr>
        <w:spacing w:after="200" w:line="264" w:lineRule="auto"/>
        <w:jc w:val="both"/>
        <w:rPr>
          <w:rFonts w:ascii="Georgia" w:eastAsia="Times New Roman" w:hAnsi="Georgia" w:cs="Times New Roman"/>
          <w:lang w:eastAsia="en-GB"/>
        </w:rPr>
      </w:pPr>
      <w:r w:rsidRPr="00321EFB">
        <w:rPr>
          <w:rFonts w:ascii="Georgia" w:eastAsia="Times New Roman" w:hAnsi="Georgia" w:cs="Times New Roman"/>
          <w:b/>
        </w:rPr>
        <w:t xml:space="preserve">“Plans” </w:t>
      </w:r>
      <w:r w:rsidRPr="00321EFB">
        <w:rPr>
          <w:rFonts w:ascii="Georgia" w:eastAsia="Times New Roman" w:hAnsi="Georgia" w:cs="Times New Roman"/>
        </w:rPr>
        <w:t>means</w:t>
      </w:r>
      <w:r w:rsidRPr="00321EFB">
        <w:rPr>
          <w:rFonts w:ascii="Georgia" w:eastAsia="Times New Roman" w:hAnsi="Georgia" w:cs="Times New Roman"/>
          <w:b/>
        </w:rPr>
        <w:t xml:space="preserve"> </w:t>
      </w:r>
      <w:r w:rsidRPr="00321EFB">
        <w:rPr>
          <w:rFonts w:ascii="Georgia" w:eastAsia="Times New Roman" w:hAnsi="Georgia" w:cs="Times New Roman"/>
        </w:rPr>
        <w:t>the building plans, architectural drawings and designs of the Project as prepared by the Project Architect and approved by the Parties and subsequently approved by the relevant planning authorities;</w:t>
      </w:r>
    </w:p>
    <w:p w14:paraId="78335A55"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b/>
        </w:rPr>
        <w:t xml:space="preserve">“Project Architect” </w:t>
      </w:r>
      <w:r w:rsidRPr="00321EFB">
        <w:rPr>
          <w:rFonts w:ascii="Georgia" w:eastAsia="Times New Roman" w:hAnsi="Georgia" w:cs="Times New Roman"/>
        </w:rPr>
        <w:t>refers to such architect or firm of architects that may be appointed by the Developer in accordance with the terms of this Agreement as the Project Architect;</w:t>
      </w:r>
    </w:p>
    <w:p w14:paraId="651D56BA" w14:textId="77777777"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rPr>
        <w:t>“</w:t>
      </w:r>
      <w:r w:rsidRPr="00321EFB">
        <w:rPr>
          <w:rFonts w:ascii="Georgia" w:eastAsia="Times New Roman" w:hAnsi="Georgia" w:cs="Times New Roman"/>
          <w:b/>
        </w:rPr>
        <w:t>Project</w:t>
      </w:r>
      <w:r w:rsidRPr="00321EFB">
        <w:rPr>
          <w:rFonts w:ascii="Georgia" w:eastAsia="Times New Roman" w:hAnsi="Georgia" w:cs="Times New Roman"/>
        </w:rPr>
        <w:t xml:space="preserve">” </w:t>
      </w:r>
      <w:r w:rsidR="002C176B" w:rsidRPr="00321EFB">
        <w:rPr>
          <w:rFonts w:ascii="Georgia" w:eastAsia="Times New Roman" w:hAnsi="Georgia" w:cs="Khmer UI"/>
          <w:bCs/>
          <w:iCs/>
          <w:lang w:val="en-GB"/>
        </w:rPr>
        <w:t xml:space="preserve">means the construction of </w:t>
      </w:r>
      <w:r w:rsidR="00FA2481" w:rsidRPr="006D5490">
        <w:rPr>
          <w:rFonts w:ascii="Georgia" w:eastAsia="Times New Roman" w:hAnsi="Georgia" w:cs="Khmer UI"/>
          <w:bCs/>
          <w:iCs/>
          <w:highlight w:val="yellow"/>
          <w:lang w:val="en-GB"/>
          <w:rPrChange w:id="63" w:author="USER" w:date="2021-06-02T13:04:00Z">
            <w:rPr>
              <w:rFonts w:ascii="Georgia" w:eastAsia="Times New Roman" w:hAnsi="Georgia" w:cs="Khmer UI"/>
              <w:bCs/>
              <w:iCs/>
              <w:lang w:val="en-GB"/>
            </w:rPr>
          </w:rPrChange>
        </w:rPr>
        <w:t>Thirty-Six</w:t>
      </w:r>
      <w:r w:rsidR="002C176B" w:rsidRPr="006D5490">
        <w:rPr>
          <w:rFonts w:ascii="Georgia" w:eastAsia="Times New Roman" w:hAnsi="Georgia" w:cs="Khmer UI"/>
          <w:bCs/>
          <w:iCs/>
          <w:highlight w:val="yellow"/>
          <w:lang w:val="en-GB"/>
          <w:rPrChange w:id="64" w:author="USER" w:date="2021-06-02T13:04:00Z">
            <w:rPr>
              <w:rFonts w:ascii="Georgia" w:eastAsia="Times New Roman" w:hAnsi="Georgia" w:cs="Khmer UI"/>
              <w:bCs/>
              <w:iCs/>
              <w:lang w:val="en-GB"/>
            </w:rPr>
          </w:rPrChange>
        </w:rPr>
        <w:t xml:space="preserve"> (</w:t>
      </w:r>
      <w:r w:rsidR="00FA2481" w:rsidRPr="006D5490">
        <w:rPr>
          <w:rFonts w:ascii="Georgia" w:eastAsia="Times New Roman" w:hAnsi="Georgia" w:cs="Khmer UI"/>
          <w:bCs/>
          <w:iCs/>
          <w:highlight w:val="yellow"/>
          <w:lang w:val="en-GB"/>
          <w:rPrChange w:id="65" w:author="USER" w:date="2021-06-02T13:04:00Z">
            <w:rPr>
              <w:rFonts w:ascii="Georgia" w:eastAsia="Times New Roman" w:hAnsi="Georgia" w:cs="Khmer UI"/>
              <w:bCs/>
              <w:iCs/>
              <w:lang w:val="en-GB"/>
            </w:rPr>
          </w:rPrChange>
        </w:rPr>
        <w:t>36</w:t>
      </w:r>
      <w:r w:rsidR="002C176B" w:rsidRPr="006D5490">
        <w:rPr>
          <w:rFonts w:ascii="Georgia" w:eastAsia="Times New Roman" w:hAnsi="Georgia" w:cs="Khmer UI"/>
          <w:bCs/>
          <w:iCs/>
          <w:highlight w:val="yellow"/>
          <w:lang w:val="en-GB"/>
          <w:rPrChange w:id="66" w:author="USER" w:date="2021-06-02T13:04:00Z">
            <w:rPr>
              <w:rFonts w:ascii="Georgia" w:eastAsia="Times New Roman" w:hAnsi="Georgia" w:cs="Khmer UI"/>
              <w:bCs/>
              <w:iCs/>
              <w:lang w:val="en-GB"/>
            </w:rPr>
          </w:rPrChange>
        </w:rPr>
        <w:t xml:space="preserve">) </w:t>
      </w:r>
      <w:r w:rsidR="00397B71" w:rsidRPr="006D5490">
        <w:rPr>
          <w:rFonts w:ascii="Georgia" w:eastAsia="Times New Roman" w:hAnsi="Georgia" w:cs="Khmer UI"/>
          <w:bCs/>
          <w:iCs/>
          <w:highlight w:val="yellow"/>
          <w:lang w:val="en-GB"/>
          <w:rPrChange w:id="67" w:author="USER" w:date="2021-06-02T13:04:00Z">
            <w:rPr>
              <w:rFonts w:ascii="Georgia" w:eastAsia="Times New Roman" w:hAnsi="Georgia" w:cs="Khmer UI"/>
              <w:bCs/>
              <w:iCs/>
              <w:lang w:val="en-GB"/>
            </w:rPr>
          </w:rPrChange>
        </w:rPr>
        <w:t>Two (2) Bedroomed</w:t>
      </w:r>
      <w:r w:rsidR="00B40000" w:rsidRPr="006D5490">
        <w:rPr>
          <w:rFonts w:ascii="Georgia" w:eastAsia="Times New Roman" w:hAnsi="Georgia" w:cs="Khmer UI"/>
          <w:bCs/>
          <w:iCs/>
          <w:highlight w:val="yellow"/>
          <w:lang w:val="en-GB"/>
          <w:rPrChange w:id="68" w:author="USER" w:date="2021-06-02T13:04:00Z">
            <w:rPr>
              <w:rFonts w:ascii="Georgia" w:eastAsia="Times New Roman" w:hAnsi="Georgia" w:cs="Khmer UI"/>
              <w:bCs/>
              <w:iCs/>
              <w:lang w:val="en-GB"/>
            </w:rPr>
          </w:rPrChange>
        </w:rPr>
        <w:t>,</w:t>
      </w:r>
      <w:r w:rsidR="00397B71" w:rsidRPr="006D5490">
        <w:rPr>
          <w:rFonts w:ascii="Georgia" w:eastAsia="Times New Roman" w:hAnsi="Georgia" w:cs="Khmer UI"/>
          <w:bCs/>
          <w:iCs/>
          <w:highlight w:val="yellow"/>
          <w:lang w:val="en-GB"/>
          <w:rPrChange w:id="69" w:author="USER" w:date="2021-06-02T13:04:00Z">
            <w:rPr>
              <w:rFonts w:ascii="Georgia" w:eastAsia="Times New Roman" w:hAnsi="Georgia" w:cs="Khmer UI"/>
              <w:bCs/>
              <w:iCs/>
              <w:lang w:val="en-GB"/>
            </w:rPr>
          </w:rPrChange>
        </w:rPr>
        <w:t xml:space="preserve"> </w:t>
      </w:r>
      <w:proofErr w:type="gramStart"/>
      <w:r w:rsidR="00397B71" w:rsidRPr="006D5490">
        <w:rPr>
          <w:rFonts w:ascii="Georgia" w:eastAsia="Times New Roman" w:hAnsi="Georgia" w:cs="Khmer UI"/>
          <w:bCs/>
          <w:iCs/>
          <w:highlight w:val="yellow"/>
          <w:lang w:val="en-GB"/>
          <w:rPrChange w:id="70" w:author="USER" w:date="2021-06-02T13:04:00Z">
            <w:rPr>
              <w:rFonts w:ascii="Georgia" w:eastAsia="Times New Roman" w:hAnsi="Georgia" w:cs="Khmer UI"/>
              <w:bCs/>
              <w:iCs/>
              <w:lang w:val="en-GB"/>
            </w:rPr>
          </w:rPrChange>
        </w:rPr>
        <w:t>Three</w:t>
      </w:r>
      <w:proofErr w:type="gramEnd"/>
      <w:r w:rsidR="00397B71" w:rsidRPr="006D5490">
        <w:rPr>
          <w:rFonts w:ascii="Georgia" w:eastAsia="Times New Roman" w:hAnsi="Georgia" w:cs="Khmer UI"/>
          <w:bCs/>
          <w:iCs/>
          <w:highlight w:val="yellow"/>
          <w:lang w:val="en-GB"/>
          <w:rPrChange w:id="71" w:author="USER" w:date="2021-06-02T13:04:00Z">
            <w:rPr>
              <w:rFonts w:ascii="Georgia" w:eastAsia="Times New Roman" w:hAnsi="Georgia" w:cs="Khmer UI"/>
              <w:bCs/>
              <w:iCs/>
              <w:lang w:val="en-GB"/>
            </w:rPr>
          </w:rPrChange>
        </w:rPr>
        <w:t xml:space="preserve"> (3) Bedroomed</w:t>
      </w:r>
      <w:r w:rsidR="00B40000" w:rsidRPr="006D5490">
        <w:rPr>
          <w:rFonts w:ascii="Georgia" w:eastAsia="Times New Roman" w:hAnsi="Georgia" w:cs="Khmer UI"/>
          <w:bCs/>
          <w:iCs/>
          <w:highlight w:val="yellow"/>
          <w:lang w:val="en-GB"/>
          <w:rPrChange w:id="72" w:author="USER" w:date="2021-06-02T13:04:00Z">
            <w:rPr>
              <w:rFonts w:ascii="Georgia" w:eastAsia="Times New Roman" w:hAnsi="Georgia" w:cs="Khmer UI"/>
              <w:bCs/>
              <w:iCs/>
              <w:lang w:val="en-GB"/>
            </w:rPr>
          </w:rPrChange>
        </w:rPr>
        <w:t xml:space="preserve"> and Four (4) Bedroomed</w:t>
      </w:r>
      <w:r w:rsidR="00397B71" w:rsidRPr="006D5490">
        <w:rPr>
          <w:rFonts w:ascii="Georgia" w:eastAsia="Times New Roman" w:hAnsi="Georgia" w:cs="Khmer UI"/>
          <w:bCs/>
          <w:iCs/>
          <w:highlight w:val="yellow"/>
          <w:lang w:val="en-GB"/>
          <w:rPrChange w:id="73" w:author="USER" w:date="2021-06-02T13:04:00Z">
            <w:rPr>
              <w:rFonts w:ascii="Georgia" w:eastAsia="Times New Roman" w:hAnsi="Georgia" w:cs="Khmer UI"/>
              <w:bCs/>
              <w:iCs/>
              <w:lang w:val="en-GB"/>
            </w:rPr>
          </w:rPrChange>
        </w:rPr>
        <w:t xml:space="preserve"> </w:t>
      </w:r>
      <w:r w:rsidR="002C176B" w:rsidRPr="006D5490">
        <w:rPr>
          <w:rFonts w:ascii="Georgia" w:eastAsia="Times New Roman" w:hAnsi="Georgia" w:cs="Khmer UI"/>
          <w:bCs/>
          <w:iCs/>
          <w:highlight w:val="yellow"/>
          <w:lang w:val="en-GB"/>
          <w:rPrChange w:id="74" w:author="USER" w:date="2021-06-02T13:04:00Z">
            <w:rPr>
              <w:rFonts w:ascii="Georgia" w:eastAsia="Times New Roman" w:hAnsi="Georgia" w:cs="Khmer UI"/>
              <w:bCs/>
              <w:iCs/>
              <w:lang w:val="en-GB"/>
            </w:rPr>
          </w:rPrChange>
        </w:rPr>
        <w:t xml:space="preserve">residential apartments/housing units </w:t>
      </w:r>
      <w:r w:rsidR="00FA2481" w:rsidRPr="006D5490">
        <w:rPr>
          <w:rFonts w:ascii="Georgia" w:eastAsia="Times New Roman" w:hAnsi="Georgia" w:cs="Khmer UI"/>
          <w:bCs/>
          <w:iCs/>
          <w:highlight w:val="yellow"/>
          <w:lang w:val="en-GB"/>
          <w:rPrChange w:id="75" w:author="USER" w:date="2021-06-02T13:04:00Z">
            <w:rPr>
              <w:rFonts w:ascii="Georgia" w:eastAsia="Times New Roman" w:hAnsi="Georgia" w:cs="Khmer UI"/>
              <w:bCs/>
              <w:iCs/>
              <w:lang w:val="en-GB"/>
            </w:rPr>
          </w:rPrChange>
        </w:rPr>
        <w:t>and Two (2) Pent Houses</w:t>
      </w:r>
      <w:r w:rsidR="00FA2481" w:rsidRPr="00321EFB">
        <w:rPr>
          <w:rFonts w:ascii="Georgia" w:eastAsia="Times New Roman" w:hAnsi="Georgia" w:cs="Khmer UI"/>
          <w:bCs/>
          <w:iCs/>
          <w:lang w:val="en-GB"/>
        </w:rPr>
        <w:t xml:space="preserve"> </w:t>
      </w:r>
      <w:r w:rsidR="002C176B" w:rsidRPr="00321EFB">
        <w:rPr>
          <w:rFonts w:ascii="Georgia" w:eastAsia="Times New Roman" w:hAnsi="Georgia" w:cs="Khmer UI"/>
          <w:bCs/>
          <w:iCs/>
          <w:lang w:val="en-GB"/>
        </w:rPr>
        <w:t xml:space="preserve">within the </w:t>
      </w:r>
      <w:r w:rsidR="002C176B" w:rsidRPr="00321EFB">
        <w:rPr>
          <w:rFonts w:ascii="Georgia" w:eastAsia="Times New Roman" w:hAnsi="Georgia" w:cs="Khmer UI"/>
          <w:lang w:val="en-GB"/>
        </w:rPr>
        <w:t xml:space="preserve">Land or such higher or lower number of units as shall be approved by the relevant authorities, </w:t>
      </w:r>
      <w:r w:rsidRPr="00321EFB">
        <w:rPr>
          <w:rFonts w:ascii="Georgia" w:eastAsia="Times New Roman" w:hAnsi="Georgia" w:cs="Times New Roman"/>
        </w:rPr>
        <w:t xml:space="preserve">as well </w:t>
      </w:r>
      <w:r w:rsidR="002C176B" w:rsidRPr="00321EFB">
        <w:rPr>
          <w:rFonts w:ascii="Georgia" w:eastAsia="Times New Roman" w:hAnsi="Georgia" w:cs="Times New Roman"/>
        </w:rPr>
        <w:t>as the</w:t>
      </w:r>
      <w:r w:rsidRPr="00321EFB">
        <w:rPr>
          <w:rFonts w:ascii="Georgia" w:eastAsia="Times New Roman" w:hAnsi="Georgia" w:cs="Calibri"/>
        </w:rPr>
        <w:t xml:space="preserve"> usual amenities and conveniences set out in the Plans as may be approved by the relevant planning authorities;</w:t>
      </w:r>
    </w:p>
    <w:p w14:paraId="0582D0E5" w14:textId="25297C94" w:rsidR="00B56EBD" w:rsidRPr="00321EFB" w:rsidRDefault="005A2BDA" w:rsidP="00920303">
      <w:pPr>
        <w:numPr>
          <w:ilvl w:val="2"/>
          <w:numId w:val="1"/>
        </w:numPr>
        <w:spacing w:after="200" w:line="264" w:lineRule="auto"/>
        <w:jc w:val="both"/>
        <w:rPr>
          <w:rFonts w:ascii="Georgia" w:eastAsia="Times New Roman" w:hAnsi="Georgia" w:cs="Times New Roman"/>
        </w:rPr>
      </w:pPr>
      <w:r w:rsidRPr="0088174A" w:rsidDel="005A2BDA">
        <w:rPr>
          <w:rFonts w:ascii="Georgia" w:eastAsia="Times New Roman" w:hAnsi="Georgia" w:cs="Times New Roman"/>
        </w:rPr>
        <w:t xml:space="preserve"> </w:t>
      </w:r>
      <w:r w:rsidR="004B4E44" w:rsidRPr="00321EFB" w:rsidDel="004B4E44">
        <w:rPr>
          <w:rFonts w:ascii="Georgia" w:eastAsia="Times New Roman" w:hAnsi="Georgia" w:cs="Times New Roman"/>
          <w:b/>
        </w:rPr>
        <w:t xml:space="preserve"> </w:t>
      </w:r>
      <w:r w:rsidR="00B56EBD" w:rsidRPr="00321EFB">
        <w:rPr>
          <w:rFonts w:ascii="Georgia" w:eastAsia="Times New Roman" w:hAnsi="Georgia" w:cs="Times New Roman"/>
          <w:b/>
          <w:bCs/>
        </w:rPr>
        <w:t>“Project Cost</w:t>
      </w:r>
      <w:r w:rsidR="00B56EBD" w:rsidRPr="00321EFB">
        <w:rPr>
          <w:rFonts w:ascii="Georgia" w:eastAsia="Times New Roman" w:hAnsi="Georgia" w:cs="Times New Roman"/>
          <w:bCs/>
        </w:rPr>
        <w:t xml:space="preserve">" means the total cost of the Project including construction cost (both on site and off site works), consultants’ fees, costs associated with obtaining relevant approvals from the </w:t>
      </w:r>
      <w:r w:rsidR="00B56EBD" w:rsidRPr="001A698B">
        <w:rPr>
          <w:rFonts w:ascii="Georgia" w:eastAsia="Times New Roman" w:hAnsi="Georgia" w:cs="Times New Roman"/>
          <w:bCs/>
          <w:highlight w:val="yellow"/>
          <w:rPrChange w:id="76" w:author="USER" w:date="2021-06-02T13:17:00Z">
            <w:rPr>
              <w:rFonts w:ascii="Georgia" w:eastAsia="Times New Roman" w:hAnsi="Georgia" w:cs="Times New Roman"/>
              <w:bCs/>
            </w:rPr>
          </w:rPrChange>
        </w:rPr>
        <w:t>Nairobi City</w:t>
      </w:r>
      <w:r w:rsidR="00B56EBD" w:rsidRPr="00321EFB">
        <w:rPr>
          <w:rFonts w:ascii="Georgia" w:eastAsia="Times New Roman" w:hAnsi="Georgia" w:cs="Times New Roman"/>
          <w:bCs/>
        </w:rPr>
        <w:t xml:space="preserve"> County authorities, Environmental Impact Assessment Licence from the National Environmental Management Authority, approvals costs from the National Construction Authority and any other governmental authorities, Project related disbursements, contingencies, Project management costs, all applicable taxes and any other sums which in the Developer’s reasonable opinion need to be incurred in order to complete the Project;</w:t>
      </w:r>
    </w:p>
    <w:p w14:paraId="0694A754" w14:textId="77777777" w:rsidR="005E4E64" w:rsidRPr="00321EFB" w:rsidRDefault="005E4E64"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Khmer UI"/>
          <w:b/>
          <w:bCs/>
          <w:iCs/>
          <w:lang w:val="en-GB"/>
        </w:rPr>
        <w:t>"Special Purpose Vehicle"</w:t>
      </w:r>
      <w:r w:rsidRPr="00321EFB">
        <w:rPr>
          <w:rFonts w:ascii="Georgia" w:eastAsia="Times New Roman" w:hAnsi="Georgia" w:cs="Khmer UI"/>
          <w:bCs/>
          <w:iCs/>
          <w:lang w:val="en-GB"/>
        </w:rPr>
        <w:t xml:space="preserve"> </w:t>
      </w:r>
      <w:r w:rsidR="00A114D8" w:rsidRPr="00321EFB">
        <w:rPr>
          <w:rFonts w:ascii="Georgia" w:eastAsia="Times New Roman" w:hAnsi="Georgia" w:cs="Khmer UI"/>
          <w:bCs/>
          <w:iCs/>
          <w:lang w:val="en-GB"/>
        </w:rPr>
        <w:t xml:space="preserve">in this Agreement also abbreviated as SPV </w:t>
      </w:r>
      <w:r w:rsidRPr="00321EFB">
        <w:rPr>
          <w:rFonts w:ascii="Georgia" w:eastAsia="Times New Roman" w:hAnsi="Georgia" w:cs="Khmer UI"/>
          <w:bCs/>
          <w:iCs/>
          <w:lang w:val="en-GB"/>
        </w:rPr>
        <w:t>means a limited liability company to be incorporated in the Republic of Kenya pursuant to the provisions hereinbelow and through which the Project will be undertaken and the Parties herein shall hold shares in the Special Purpose Vehicle in the agreed ratio as per this Agreement;</w:t>
      </w:r>
    </w:p>
    <w:p w14:paraId="0FE3F598" w14:textId="6DF3139D" w:rsidR="00280514" w:rsidRPr="00321EFB" w:rsidRDefault="00280514" w:rsidP="00B56EBD">
      <w:pPr>
        <w:numPr>
          <w:ilvl w:val="2"/>
          <w:numId w:val="1"/>
        </w:numPr>
        <w:spacing w:after="200" w:line="264" w:lineRule="auto"/>
        <w:jc w:val="both"/>
        <w:rPr>
          <w:rFonts w:ascii="Georgia" w:eastAsia="Times New Roman" w:hAnsi="Georgia" w:cs="Times New Roman"/>
        </w:rPr>
      </w:pPr>
      <w:r w:rsidRPr="00321EFB">
        <w:rPr>
          <w:rFonts w:ascii="Georgia" w:hAnsi="Georgia"/>
          <w:b/>
        </w:rPr>
        <w:t xml:space="preserve">“Term” </w:t>
      </w:r>
      <w:r w:rsidRPr="00321EFB">
        <w:rPr>
          <w:rFonts w:ascii="Georgia" w:hAnsi="Georgia"/>
        </w:rPr>
        <w:t>means the period of time computed in accordance with Clause 4.2 or such other period as may be agreed between the Parties;</w:t>
      </w:r>
      <w:r w:rsidR="002C590A" w:rsidRPr="00321EFB">
        <w:rPr>
          <w:rFonts w:ascii="Georgia" w:hAnsi="Georgia"/>
        </w:rPr>
        <w:t xml:space="preserve"> and</w:t>
      </w:r>
    </w:p>
    <w:p w14:paraId="375184E9" w14:textId="44230291" w:rsidR="00B56EBD" w:rsidRPr="00321EFB" w:rsidRDefault="00B56EBD" w:rsidP="00B56EBD">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Times New Roman"/>
        </w:rPr>
        <w:t>“</w:t>
      </w:r>
      <w:r w:rsidRPr="00321EFB">
        <w:rPr>
          <w:rFonts w:ascii="Georgia" w:eastAsia="Times New Roman" w:hAnsi="Georgia" w:cs="Times New Roman"/>
          <w:b/>
        </w:rPr>
        <w:t>Units</w:t>
      </w:r>
      <w:r w:rsidRPr="00321EFB">
        <w:rPr>
          <w:rFonts w:ascii="Georgia" w:eastAsia="Times New Roman" w:hAnsi="Georgia" w:cs="Times New Roman"/>
        </w:rPr>
        <w:t xml:space="preserve">” means </w:t>
      </w:r>
      <w:r w:rsidR="002C176B" w:rsidRPr="00321EFB">
        <w:rPr>
          <w:rFonts w:ascii="Georgia" w:eastAsia="Times New Roman" w:hAnsi="Georgia" w:cs="Times New Roman"/>
        </w:rPr>
        <w:t xml:space="preserve">the </w:t>
      </w:r>
      <w:r w:rsidRPr="00321EFB">
        <w:rPr>
          <w:rFonts w:ascii="Georgia" w:eastAsia="Times New Roman" w:hAnsi="Georgia" w:cs="Times New Roman"/>
        </w:rPr>
        <w:t xml:space="preserve">residential units to be erected on the </w:t>
      </w:r>
      <w:r w:rsidR="00F64831" w:rsidRPr="00321EFB">
        <w:rPr>
          <w:rFonts w:ascii="Georgia" w:eastAsia="Times New Roman" w:hAnsi="Georgia" w:cs="Times New Roman"/>
        </w:rPr>
        <w:t>Land</w:t>
      </w:r>
      <w:r w:rsidRPr="00321EFB">
        <w:rPr>
          <w:rFonts w:ascii="Georgia" w:eastAsia="Times New Roman" w:hAnsi="Georgia" w:cs="Times New Roman"/>
        </w:rPr>
        <w:t xml:space="preserve"> as well as </w:t>
      </w:r>
      <w:r w:rsidRPr="00321EFB">
        <w:rPr>
          <w:rFonts w:ascii="Georgia" w:eastAsia="Times New Roman" w:hAnsi="Georgia" w:cs="Calibri"/>
        </w:rPr>
        <w:t>other usual amenities and conveniences set out in the Plans a</w:t>
      </w:r>
      <w:r w:rsidRPr="00321EFB">
        <w:rPr>
          <w:rFonts w:ascii="Georgia" w:eastAsia="Times New Roman" w:hAnsi="Georgia" w:cs="Times New Roman"/>
        </w:rPr>
        <w:t xml:space="preserve">nd "Unit" shall refer to one such </w:t>
      </w:r>
      <w:r w:rsidR="00F64831" w:rsidRPr="00321EFB">
        <w:rPr>
          <w:rFonts w:ascii="Georgia" w:eastAsia="Times New Roman" w:hAnsi="Georgia" w:cs="Times New Roman"/>
        </w:rPr>
        <w:t>unit</w:t>
      </w:r>
      <w:r w:rsidR="002C590A" w:rsidRPr="00321EFB">
        <w:rPr>
          <w:rFonts w:ascii="Georgia" w:eastAsia="Times New Roman" w:hAnsi="Georgia" w:cs="Times New Roman"/>
        </w:rPr>
        <w:t>.</w:t>
      </w:r>
    </w:p>
    <w:p w14:paraId="2CC3F62F" w14:textId="77777777" w:rsidR="00B56EBD" w:rsidRPr="00321EFB" w:rsidRDefault="00B56EBD" w:rsidP="00B56EBD">
      <w:pPr>
        <w:numPr>
          <w:ilvl w:val="1"/>
          <w:numId w:val="1"/>
        </w:numPr>
        <w:tabs>
          <w:tab w:val="left" w:pos="720"/>
        </w:tabs>
        <w:spacing w:after="200" w:line="264" w:lineRule="auto"/>
        <w:jc w:val="both"/>
        <w:rPr>
          <w:rFonts w:ascii="Georgia" w:eastAsia="Times New Roman" w:hAnsi="Georgia" w:cs="Times New Roman"/>
        </w:rPr>
      </w:pPr>
      <w:r w:rsidRPr="00321EFB">
        <w:rPr>
          <w:rFonts w:ascii="Georgia" w:eastAsia="Times New Roman" w:hAnsi="Georgia" w:cs="Times New Roman"/>
          <w:b/>
        </w:rPr>
        <w:t>Interpretation</w:t>
      </w:r>
    </w:p>
    <w:p w14:paraId="74C83F04" w14:textId="77777777" w:rsidR="00B56EBD" w:rsidRPr="00321EFB" w:rsidRDefault="00B56EBD" w:rsidP="00B56EBD">
      <w:pPr>
        <w:spacing w:after="200" w:line="264" w:lineRule="auto"/>
        <w:ind w:left="720"/>
        <w:jc w:val="both"/>
        <w:rPr>
          <w:rFonts w:ascii="Georgia" w:eastAsia="Times New Roman" w:hAnsi="Georgia" w:cs="Times New Roman"/>
          <w:lang w:val="en-GB"/>
        </w:rPr>
      </w:pPr>
      <w:r w:rsidRPr="00321EFB">
        <w:rPr>
          <w:rFonts w:ascii="Georgia" w:eastAsia="Times New Roman" w:hAnsi="Georgia" w:cs="Times New Roman"/>
          <w:lang w:val="en-GB"/>
        </w:rPr>
        <w:t xml:space="preserve">In this Agreement, unless the context otherwise requires, any reference to: </w:t>
      </w:r>
    </w:p>
    <w:p w14:paraId="41266368" w14:textId="77777777" w:rsidR="00B56EBD" w:rsidRPr="00321EFB" w:rsidRDefault="00B56EBD" w:rsidP="00B56EBD">
      <w:pPr>
        <w:numPr>
          <w:ilvl w:val="2"/>
          <w:numId w:val="1"/>
        </w:numPr>
        <w:spacing w:after="200" w:line="264" w:lineRule="auto"/>
        <w:jc w:val="both"/>
        <w:rPr>
          <w:rFonts w:ascii="Georgia" w:eastAsia="Times New Roman" w:hAnsi="Georgia" w:cs="Times New Roman"/>
          <w:lang w:val="en-GB"/>
        </w:rPr>
      </w:pPr>
      <w:r w:rsidRPr="00321EFB">
        <w:rPr>
          <w:rFonts w:ascii="Georgia" w:eastAsia="Times New Roman" w:hAnsi="Georgia" w:cs="Times New Roman"/>
          <w:lang w:val="en-GB"/>
        </w:rPr>
        <w:t>words and phrases, the definitions of which are contained in or referred to in the Agreement shall be construed as having the meanings thereby attributed to them;</w:t>
      </w:r>
    </w:p>
    <w:p w14:paraId="78C0566F" w14:textId="77777777" w:rsidR="00B56EBD" w:rsidRPr="00321EFB" w:rsidRDefault="00B56EBD" w:rsidP="00B56EBD">
      <w:pPr>
        <w:numPr>
          <w:ilvl w:val="2"/>
          <w:numId w:val="1"/>
        </w:numPr>
        <w:spacing w:after="200" w:line="264" w:lineRule="auto"/>
        <w:jc w:val="both"/>
        <w:rPr>
          <w:rFonts w:ascii="Georgia" w:eastAsia="Times New Roman" w:hAnsi="Georgia" w:cs="Times New Roman"/>
          <w:lang w:val="en-GB"/>
        </w:rPr>
      </w:pPr>
      <w:r w:rsidRPr="00321EFB">
        <w:rPr>
          <w:rFonts w:ascii="Georgia" w:eastAsia="Times New Roman" w:hAnsi="Georgia" w:cs="Times New Roman"/>
          <w:lang w:val="en-GB"/>
        </w:rPr>
        <w:lastRenderedPageBreak/>
        <w:t xml:space="preserve">the singular includes the plural and </w:t>
      </w:r>
      <w:r w:rsidRPr="00321EFB">
        <w:rPr>
          <w:rFonts w:ascii="Georgia" w:eastAsia="Times New Roman" w:hAnsi="Georgia" w:cs="Times New Roman"/>
          <w:i/>
          <w:lang w:val="en-GB"/>
        </w:rPr>
        <w:t>vice versa</w:t>
      </w:r>
      <w:r w:rsidRPr="00321EFB">
        <w:rPr>
          <w:rFonts w:ascii="Georgia" w:eastAsia="Times New Roman" w:hAnsi="Georgia" w:cs="Times New Roman"/>
          <w:lang w:val="en-GB"/>
        </w:rPr>
        <w:t>;</w:t>
      </w:r>
    </w:p>
    <w:p w14:paraId="05C0CF5F" w14:textId="77777777" w:rsidR="00B56EBD" w:rsidRPr="00321EFB" w:rsidRDefault="00B56EBD" w:rsidP="00B56EBD">
      <w:pPr>
        <w:numPr>
          <w:ilvl w:val="2"/>
          <w:numId w:val="1"/>
        </w:numPr>
        <w:spacing w:after="200" w:line="264" w:lineRule="auto"/>
        <w:jc w:val="both"/>
        <w:rPr>
          <w:rFonts w:ascii="Georgia" w:eastAsia="Times New Roman" w:hAnsi="Georgia" w:cs="Times New Roman"/>
          <w:lang w:val="en-GB"/>
        </w:rPr>
      </w:pPr>
      <w:r w:rsidRPr="00321EFB">
        <w:rPr>
          <w:rFonts w:ascii="Georgia" w:eastAsia="Times New Roman" w:hAnsi="Georgia" w:cs="Times New Roman"/>
          <w:lang w:val="en-GB"/>
        </w:rPr>
        <w:t>a person includes reference to a body corporate or other legal entity;</w:t>
      </w:r>
    </w:p>
    <w:p w14:paraId="50E02A7B" w14:textId="77777777" w:rsidR="00B56EBD" w:rsidRPr="00321EFB" w:rsidRDefault="00B56EBD" w:rsidP="00B56EBD">
      <w:pPr>
        <w:numPr>
          <w:ilvl w:val="2"/>
          <w:numId w:val="1"/>
        </w:numPr>
        <w:spacing w:after="200" w:line="264" w:lineRule="auto"/>
        <w:jc w:val="both"/>
        <w:rPr>
          <w:rFonts w:ascii="Georgia" w:eastAsia="Times New Roman" w:hAnsi="Georgia" w:cs="Times New Roman"/>
          <w:lang w:val="en-GB"/>
        </w:rPr>
      </w:pPr>
      <w:r w:rsidRPr="00321EFB">
        <w:rPr>
          <w:rFonts w:ascii="Georgia" w:eastAsia="Times New Roman" w:hAnsi="Georgia" w:cs="Times New Roman"/>
          <w:lang w:val="en-GB"/>
        </w:rPr>
        <w:t>any written law includes that law as amended or re-enacted from time to time;</w:t>
      </w:r>
    </w:p>
    <w:p w14:paraId="42CA88A6" w14:textId="77777777" w:rsidR="00B56EBD" w:rsidRPr="00321EFB" w:rsidRDefault="00B56EBD" w:rsidP="00B56EBD">
      <w:pPr>
        <w:numPr>
          <w:ilvl w:val="2"/>
          <w:numId w:val="1"/>
        </w:numPr>
        <w:spacing w:after="200" w:line="264" w:lineRule="auto"/>
        <w:jc w:val="both"/>
        <w:rPr>
          <w:rFonts w:ascii="Georgia" w:eastAsia="Times New Roman" w:hAnsi="Georgia" w:cs="Times New Roman"/>
          <w:lang w:val="en-GB"/>
        </w:rPr>
      </w:pPr>
      <w:r w:rsidRPr="00321EFB">
        <w:rPr>
          <w:rFonts w:ascii="Georgia" w:eastAsia="Times New Roman" w:hAnsi="Georgia" w:cs="Times New Roman"/>
          <w:lang w:val="en-GB"/>
        </w:rPr>
        <w:t>any Agreement or other document includes that Agreement (including this Agreement) or document shall be construed as a reference to such agreement or document as the same may have been amended, varied, supplemented or novated from time to time in writing by the parties thereto in accordance with the law to which that agreement or document is subject and the particular conditions (if any) of such agreement or document;</w:t>
      </w:r>
    </w:p>
    <w:p w14:paraId="6EE92B95" w14:textId="77777777" w:rsidR="00B56EBD" w:rsidRPr="00321EFB" w:rsidRDefault="00B56EBD" w:rsidP="00B56EBD">
      <w:pPr>
        <w:numPr>
          <w:ilvl w:val="2"/>
          <w:numId w:val="1"/>
        </w:numPr>
        <w:spacing w:after="200" w:line="264" w:lineRule="auto"/>
        <w:jc w:val="both"/>
        <w:rPr>
          <w:rFonts w:ascii="Georgia" w:eastAsia="Times New Roman" w:hAnsi="Georgia" w:cs="Times New Roman"/>
          <w:lang w:val="en-GB"/>
        </w:rPr>
      </w:pPr>
      <w:r w:rsidRPr="00321EFB">
        <w:rPr>
          <w:rFonts w:ascii="Georgia" w:eastAsia="Times New Roman" w:hAnsi="Georgia" w:cs="Times New Roman"/>
          <w:lang w:val="en-GB"/>
        </w:rPr>
        <w:t>a clause or schedule is to the relevant clause or schedule of this Agreement; and</w:t>
      </w:r>
    </w:p>
    <w:p w14:paraId="0239E6D3" w14:textId="77777777" w:rsidR="00B56EBD" w:rsidRPr="00321EFB" w:rsidRDefault="00B56EBD" w:rsidP="00B56EBD">
      <w:pPr>
        <w:numPr>
          <w:ilvl w:val="2"/>
          <w:numId w:val="1"/>
        </w:numPr>
        <w:spacing w:after="200" w:line="264" w:lineRule="auto"/>
        <w:jc w:val="both"/>
        <w:rPr>
          <w:rFonts w:ascii="Georgia" w:eastAsia="Times New Roman" w:hAnsi="Georgia" w:cs="Times New Roman"/>
          <w:lang w:val="en-GB"/>
        </w:rPr>
      </w:pPr>
      <w:r w:rsidRPr="00321EFB">
        <w:rPr>
          <w:rFonts w:ascii="Georgia" w:eastAsia="Times New Roman" w:hAnsi="Georgia" w:cs="Times New Roman"/>
          <w:lang w:val="en-GB"/>
        </w:rPr>
        <w:t>any party includes that party’s successors and assigns.</w:t>
      </w:r>
    </w:p>
    <w:p w14:paraId="0258CB27" w14:textId="77777777" w:rsidR="00B56EBD" w:rsidRPr="00321EFB" w:rsidRDefault="00B56EBD" w:rsidP="00B56EBD">
      <w:pPr>
        <w:numPr>
          <w:ilvl w:val="1"/>
          <w:numId w:val="1"/>
        </w:numPr>
        <w:spacing w:after="200" w:line="264" w:lineRule="auto"/>
        <w:jc w:val="both"/>
        <w:rPr>
          <w:rFonts w:ascii="Georgia" w:eastAsia="Times New Roman" w:hAnsi="Georgia" w:cs="Times New Roman"/>
          <w:b/>
          <w:lang w:val="en-GB"/>
        </w:rPr>
      </w:pPr>
      <w:r w:rsidRPr="00321EFB">
        <w:rPr>
          <w:rFonts w:ascii="Georgia" w:eastAsia="Times New Roman" w:hAnsi="Georgia" w:cs="Times New Roman"/>
          <w:b/>
          <w:lang w:val="en-GB"/>
        </w:rPr>
        <w:t xml:space="preserve">Clause Headings </w:t>
      </w:r>
    </w:p>
    <w:p w14:paraId="237647E0" w14:textId="77777777" w:rsidR="00B56EBD" w:rsidRPr="00321EFB" w:rsidRDefault="00B56EBD" w:rsidP="00B56EBD">
      <w:pPr>
        <w:spacing w:after="200" w:line="264" w:lineRule="auto"/>
        <w:ind w:left="720"/>
        <w:jc w:val="both"/>
        <w:rPr>
          <w:rFonts w:ascii="Georgia" w:eastAsia="Times New Roman" w:hAnsi="Georgia" w:cs="Times New Roman"/>
          <w:lang w:val="en-GB"/>
        </w:rPr>
      </w:pPr>
      <w:r w:rsidRPr="00321EFB">
        <w:rPr>
          <w:rFonts w:ascii="Georgia" w:eastAsia="Times New Roman" w:hAnsi="Georgia" w:cs="Times New Roman"/>
          <w:lang w:val="en-GB"/>
        </w:rPr>
        <w:t>Clause headings are inserted for convenience only and shall be ignored in construing this Agreement.</w:t>
      </w:r>
      <w:bookmarkStart w:id="77" w:name="_Ref511142691"/>
      <w:bookmarkStart w:id="78" w:name="_Ref511148776"/>
    </w:p>
    <w:p w14:paraId="0BB02966"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79" w:name="_Toc6046803"/>
      <w:bookmarkStart w:id="80" w:name="_Toc6061774"/>
      <w:r w:rsidRPr="00321EFB">
        <w:rPr>
          <w:rFonts w:ascii="Georgia" w:eastAsia="Times New Roman" w:hAnsi="Georgia" w:cs="Times New Roman"/>
          <w:b/>
          <w:bCs/>
          <w:smallCaps/>
          <w:kern w:val="32"/>
        </w:rPr>
        <w:t>CONDITIONS PRECEDENT</w:t>
      </w:r>
      <w:bookmarkStart w:id="81" w:name="_Ref511592967"/>
      <w:bookmarkStart w:id="82" w:name="_Toc511661106"/>
      <w:bookmarkStart w:id="83" w:name="_Toc511160179"/>
      <w:bookmarkEnd w:id="77"/>
      <w:bookmarkEnd w:id="78"/>
      <w:bookmarkEnd w:id="79"/>
      <w:bookmarkEnd w:id="80"/>
    </w:p>
    <w:p w14:paraId="0030F5C4" w14:textId="77777777" w:rsidR="00B56EBD" w:rsidRPr="00321EFB" w:rsidRDefault="00B56EBD" w:rsidP="00B56EBD">
      <w:pPr>
        <w:numPr>
          <w:ilvl w:val="1"/>
          <w:numId w:val="1"/>
        </w:numPr>
        <w:spacing w:after="200" w:line="264" w:lineRule="auto"/>
        <w:jc w:val="both"/>
        <w:rPr>
          <w:rFonts w:ascii="Georgia" w:eastAsia="Times New Roman" w:hAnsi="Georgia" w:cs="Times New Roman"/>
          <w:lang w:val="en-GB"/>
        </w:rPr>
      </w:pPr>
      <w:r w:rsidRPr="00321EFB">
        <w:rPr>
          <w:rFonts w:ascii="Georgia" w:eastAsia="Times New Roman" w:hAnsi="Georgia" w:cs="Times New Roman"/>
          <w:lang w:val="en-GB"/>
        </w:rPr>
        <w:t>The validity and effectiveness of this Agreement is conditional upon the fulfilment or waiver (if capable of waiver) of the</w:t>
      </w:r>
      <w:r w:rsidR="002C176B" w:rsidRPr="00321EFB">
        <w:rPr>
          <w:rFonts w:ascii="Georgia" w:eastAsia="Times New Roman" w:hAnsi="Georgia" w:cs="Times New Roman"/>
          <w:lang w:val="en-GB"/>
        </w:rPr>
        <w:t xml:space="preserve"> following Conditions Precedent</w:t>
      </w:r>
      <w:r w:rsidRPr="00321EFB">
        <w:rPr>
          <w:rFonts w:ascii="Georgia" w:eastAsia="Times New Roman" w:hAnsi="Georgia" w:cs="Times New Roman"/>
          <w:lang w:val="en-GB"/>
        </w:rPr>
        <w:t>:</w:t>
      </w:r>
      <w:bookmarkEnd w:id="81"/>
      <w:bookmarkEnd w:id="82"/>
      <w:r w:rsidRPr="00321EFB">
        <w:rPr>
          <w:rFonts w:ascii="Georgia" w:eastAsia="Times New Roman" w:hAnsi="Georgia" w:cs="Times New Roman"/>
          <w:lang w:val="en-GB"/>
        </w:rPr>
        <w:t xml:space="preserve"> </w:t>
      </w:r>
      <w:bookmarkStart w:id="84" w:name="_Toc511160180"/>
      <w:bookmarkStart w:id="85" w:name="_Toc511661107"/>
      <w:bookmarkEnd w:id="83"/>
      <w:r w:rsidRPr="00321EFB">
        <w:rPr>
          <w:rFonts w:ascii="Georgia" w:eastAsia="Times New Roman" w:hAnsi="Georgia" w:cs="Times New Roman"/>
          <w:lang w:val="en-GB"/>
        </w:rPr>
        <w:t>-</w:t>
      </w:r>
    </w:p>
    <w:p w14:paraId="71510D28" w14:textId="77777777" w:rsidR="004D4650" w:rsidRPr="00321EFB" w:rsidRDefault="002960B9" w:rsidP="009362B3">
      <w:pPr>
        <w:numPr>
          <w:ilvl w:val="2"/>
          <w:numId w:val="1"/>
        </w:numPr>
        <w:spacing w:after="200" w:line="288" w:lineRule="auto"/>
        <w:jc w:val="both"/>
        <w:rPr>
          <w:rFonts w:ascii="Georgia" w:eastAsia="Times New Roman" w:hAnsi="Georgia" w:cs="Times New Roman"/>
        </w:rPr>
      </w:pPr>
      <w:r w:rsidRPr="00321EFB">
        <w:rPr>
          <w:rFonts w:ascii="Georgia" w:eastAsia="Times New Roman" w:hAnsi="Georgia" w:cs="Times New Roman"/>
        </w:rPr>
        <w:t>there being no restrictions or regulations of the Republic of Kenya, or of other Government bodies and/or regulatory authorities introduced between the date hereof and the end of the Term which would render this Agreement contemplated herein illegal or unenforceable or contrary to Government policy;</w:t>
      </w:r>
    </w:p>
    <w:p w14:paraId="4D72B723" w14:textId="77777777" w:rsidR="002960B9" w:rsidRPr="00321EFB" w:rsidRDefault="002960B9" w:rsidP="002960B9">
      <w:pPr>
        <w:numPr>
          <w:ilvl w:val="2"/>
          <w:numId w:val="1"/>
        </w:numPr>
        <w:spacing w:after="200" w:line="288" w:lineRule="auto"/>
        <w:jc w:val="both"/>
        <w:rPr>
          <w:rFonts w:ascii="Georgia" w:eastAsia="Times New Roman" w:hAnsi="Georgia" w:cs="Times New Roman"/>
        </w:rPr>
      </w:pPr>
      <w:r w:rsidRPr="00321EFB">
        <w:rPr>
          <w:rFonts w:ascii="Georgia" w:eastAsia="Times New Roman" w:hAnsi="Georgia" w:cs="Times New Roman"/>
        </w:rPr>
        <w:t xml:space="preserve">all the necessary regulatory approvals for the transaction contemplated herein being obtained from the Companies and Lands registry and/or other relevant authorities; </w:t>
      </w:r>
    </w:p>
    <w:p w14:paraId="44E88877" w14:textId="486FCE62" w:rsidR="002960B9" w:rsidRPr="00321EFB" w:rsidRDefault="002960B9" w:rsidP="002960B9">
      <w:pPr>
        <w:numPr>
          <w:ilvl w:val="2"/>
          <w:numId w:val="1"/>
        </w:numPr>
        <w:spacing w:after="200" w:line="288" w:lineRule="auto"/>
        <w:jc w:val="both"/>
        <w:rPr>
          <w:rFonts w:ascii="Georgia" w:eastAsia="Times New Roman" w:hAnsi="Georgia" w:cs="Times New Roman"/>
        </w:rPr>
      </w:pPr>
      <w:r w:rsidRPr="00321EFB">
        <w:rPr>
          <w:rFonts w:ascii="Georgia" w:eastAsia="Times New Roman" w:hAnsi="Georgia" w:cs="Times New Roman"/>
        </w:rPr>
        <w:t>the terms of this joint venture agreement being approved by the Board of Directors of the Developer;</w:t>
      </w:r>
      <w:r w:rsidR="00125837" w:rsidRPr="00321EFB">
        <w:rPr>
          <w:rFonts w:ascii="Georgia" w:eastAsia="Times New Roman" w:hAnsi="Georgia" w:cs="Times New Roman"/>
        </w:rPr>
        <w:t xml:space="preserve"> and</w:t>
      </w:r>
    </w:p>
    <w:p w14:paraId="27C81366" w14:textId="2F6ECD50" w:rsidR="002960B9" w:rsidRPr="00321EFB" w:rsidRDefault="002960B9" w:rsidP="002960B9">
      <w:pPr>
        <w:numPr>
          <w:ilvl w:val="2"/>
          <w:numId w:val="1"/>
        </w:numPr>
        <w:spacing w:after="200" w:line="288" w:lineRule="auto"/>
        <w:jc w:val="both"/>
        <w:rPr>
          <w:rFonts w:ascii="Georgia" w:eastAsia="Times New Roman" w:hAnsi="Georgia" w:cs="Times New Roman"/>
        </w:rPr>
      </w:pPr>
      <w:r w:rsidRPr="00321EFB">
        <w:rPr>
          <w:rFonts w:ascii="Georgia" w:eastAsia="Times New Roman" w:hAnsi="Georgia" w:cs="Times New Roman"/>
        </w:rPr>
        <w:t>there being a clean and valid title</w:t>
      </w:r>
      <w:r w:rsidR="0031091C" w:rsidRPr="00AA6062">
        <w:rPr>
          <w:rFonts w:ascii="Georgia" w:eastAsia="Times New Roman" w:hAnsi="Georgia" w:cs="Times New Roman"/>
        </w:rPr>
        <w:t xml:space="preserve"> </w:t>
      </w:r>
      <w:r w:rsidRPr="00AA6062">
        <w:rPr>
          <w:rFonts w:ascii="Georgia" w:eastAsia="Times New Roman" w:hAnsi="Georgia" w:cs="Times New Roman"/>
        </w:rPr>
        <w:t>for the Land free from any encumbrances or legal challenges whatsoever</w:t>
      </w:r>
      <w:r w:rsidR="0006683B" w:rsidRPr="00321EFB">
        <w:rPr>
          <w:rFonts w:ascii="Georgia" w:eastAsia="Times New Roman" w:hAnsi="Georgia" w:cs="Times New Roman"/>
        </w:rPr>
        <w:t xml:space="preserve"> including land rent and land rates</w:t>
      </w:r>
      <w:r w:rsidR="00125837" w:rsidRPr="00321EFB">
        <w:rPr>
          <w:rFonts w:ascii="Georgia" w:eastAsia="Times New Roman" w:hAnsi="Georgia" w:cs="Times New Roman"/>
        </w:rPr>
        <w:t>.</w:t>
      </w:r>
    </w:p>
    <w:p w14:paraId="419D058C" w14:textId="77777777" w:rsidR="005E4E64" w:rsidRPr="00321EFB" w:rsidRDefault="005E4E64" w:rsidP="005E4E64">
      <w:pPr>
        <w:keepNext/>
        <w:widowControl w:val="0"/>
        <w:numPr>
          <w:ilvl w:val="1"/>
          <w:numId w:val="1"/>
        </w:numPr>
        <w:tabs>
          <w:tab w:val="left" w:pos="720"/>
          <w:tab w:val="left" w:pos="1440"/>
        </w:tabs>
        <w:spacing w:after="200" w:line="252" w:lineRule="auto"/>
        <w:jc w:val="both"/>
        <w:outlineLvl w:val="0"/>
        <w:rPr>
          <w:rFonts w:ascii="Georgia" w:hAnsi="Georgia"/>
        </w:rPr>
      </w:pPr>
      <w:bookmarkStart w:id="86" w:name="_Ref455389855"/>
      <w:bookmarkStart w:id="87" w:name="_Toc6061779"/>
      <w:bookmarkStart w:id="88" w:name="_Ref299446092"/>
      <w:bookmarkStart w:id="89" w:name="_Toc422427040"/>
      <w:bookmarkStart w:id="90" w:name="_Toc422766994"/>
      <w:bookmarkStart w:id="91" w:name="_Toc450995388"/>
      <w:bookmarkStart w:id="92" w:name="_Toc511160193"/>
      <w:bookmarkStart w:id="93" w:name="_Toc511661117"/>
      <w:bookmarkStart w:id="94" w:name="_Toc512505562"/>
      <w:bookmarkStart w:id="95" w:name="_Toc512510030"/>
      <w:bookmarkStart w:id="96" w:name="_Toc512510177"/>
      <w:bookmarkStart w:id="97" w:name="_Toc512510569"/>
      <w:bookmarkStart w:id="98" w:name="_Toc6046812"/>
      <w:bookmarkStart w:id="99" w:name="_Toc6047670"/>
      <w:bookmarkStart w:id="100" w:name="_Toc6047949"/>
      <w:bookmarkEnd w:id="84"/>
      <w:bookmarkEnd w:id="85"/>
      <w:r w:rsidRPr="00321EFB">
        <w:rPr>
          <w:rFonts w:ascii="Georgia" w:hAnsi="Georgia"/>
          <w:lang w:val="en-GB"/>
        </w:rPr>
        <w:t>Should any Party become aware of anything, which will or may prevent any of the conditions set out in Clause 2.1 above from being fulfilled, it shall forthwith disclose the same to the other Party.</w:t>
      </w:r>
    </w:p>
    <w:p w14:paraId="3FEAAF5D" w14:textId="77777777" w:rsidR="00B56EBD" w:rsidRPr="00321EFB" w:rsidRDefault="00B56EBD" w:rsidP="00B56EBD">
      <w:pPr>
        <w:keepNext/>
        <w:keepLines/>
        <w:numPr>
          <w:ilvl w:val="0"/>
          <w:numId w:val="1"/>
        </w:numPr>
        <w:spacing w:after="200" w:line="288" w:lineRule="auto"/>
        <w:outlineLvl w:val="0"/>
        <w:rPr>
          <w:rFonts w:ascii="Georgia" w:eastAsia="Times New Roman" w:hAnsi="Georgia" w:cs="Times New Roman"/>
          <w:b/>
          <w:bCs/>
          <w:smallCaps/>
          <w:kern w:val="32"/>
        </w:rPr>
      </w:pPr>
      <w:bookmarkStart w:id="101" w:name="_Toc6061785"/>
      <w:bookmarkStart w:id="102" w:name="_Toc231100164"/>
      <w:bookmarkStart w:id="103" w:name="_Toc231101049"/>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Pr="00321EFB">
        <w:rPr>
          <w:rFonts w:ascii="Georgia" w:eastAsia="Times New Roman" w:hAnsi="Georgia" w:cs="Times New Roman"/>
          <w:b/>
          <w:bCs/>
          <w:smallCaps/>
          <w:kern w:val="32"/>
        </w:rPr>
        <w:t>GENERAL INTENT</w:t>
      </w:r>
      <w:bookmarkStart w:id="104" w:name="_Toc511160166"/>
      <w:bookmarkEnd w:id="101"/>
    </w:p>
    <w:p w14:paraId="29566505" w14:textId="77777777" w:rsidR="004A5EDF" w:rsidRPr="00321EFB" w:rsidRDefault="004A5EDF" w:rsidP="004A5EDF">
      <w:pPr>
        <w:keepNext/>
        <w:widowControl w:val="0"/>
        <w:numPr>
          <w:ilvl w:val="1"/>
          <w:numId w:val="1"/>
        </w:numPr>
        <w:tabs>
          <w:tab w:val="left" w:pos="720"/>
        </w:tabs>
        <w:spacing w:after="200" w:line="288" w:lineRule="auto"/>
        <w:jc w:val="both"/>
        <w:outlineLvl w:val="0"/>
        <w:rPr>
          <w:rFonts w:ascii="Georgia" w:hAnsi="Georgia"/>
          <w:b/>
          <w:lang w:val="en-GB"/>
        </w:rPr>
      </w:pPr>
      <w:bookmarkStart w:id="105" w:name="_Toc512510573"/>
      <w:bookmarkStart w:id="106" w:name="_Toc512510180"/>
      <w:bookmarkStart w:id="107" w:name="_Toc512510033"/>
      <w:bookmarkStart w:id="108" w:name="_Toc512505565"/>
      <w:bookmarkStart w:id="109" w:name="_Toc511661122"/>
      <w:bookmarkStart w:id="110" w:name="_Toc511160171"/>
      <w:r w:rsidRPr="00321EFB">
        <w:rPr>
          <w:rFonts w:ascii="Georgia" w:hAnsi="Georgia"/>
          <w:lang w:val="en-GB"/>
        </w:rPr>
        <w:t xml:space="preserve">The main business of the SPV shall be to procure the acquisition of the Property, the </w:t>
      </w:r>
      <w:r w:rsidRPr="00321EFB">
        <w:rPr>
          <w:rFonts w:ascii="Georgia" w:hAnsi="Georgia"/>
          <w:lang w:val="en-GB"/>
        </w:rPr>
        <w:lastRenderedPageBreak/>
        <w:t>Construction Documents, the implementation by the Developer of the Project in accordance with the approved designs and specifications and sale and or the transfer of the Landowner’s and Developer’s Units, all in accordance with the terms of this Agreement. Accordingly, unless wherein permitted, no Party shall use the SPV for any other purposes whatsoever without written consent of the other.</w:t>
      </w:r>
      <w:bookmarkEnd w:id="105"/>
      <w:bookmarkEnd w:id="106"/>
      <w:bookmarkEnd w:id="107"/>
      <w:bookmarkEnd w:id="108"/>
      <w:r w:rsidRPr="00321EFB">
        <w:rPr>
          <w:rFonts w:ascii="Georgia" w:hAnsi="Georgia"/>
          <w:lang w:val="en-GB"/>
        </w:rPr>
        <w:t xml:space="preserve">  </w:t>
      </w:r>
      <w:bookmarkEnd w:id="109"/>
      <w:bookmarkEnd w:id="110"/>
      <w:r w:rsidRPr="00321EFB">
        <w:rPr>
          <w:rFonts w:ascii="Georgia" w:hAnsi="Georgia"/>
          <w:lang w:val="en-GB"/>
        </w:rPr>
        <w:t xml:space="preserve"> </w:t>
      </w:r>
    </w:p>
    <w:p w14:paraId="726E294F" w14:textId="77777777" w:rsidR="004A5EDF" w:rsidRPr="00321EFB" w:rsidRDefault="004A5EDF" w:rsidP="004A5EDF">
      <w:pPr>
        <w:keepNext/>
        <w:widowControl w:val="0"/>
        <w:numPr>
          <w:ilvl w:val="1"/>
          <w:numId w:val="1"/>
        </w:numPr>
        <w:spacing w:after="200" w:line="288" w:lineRule="auto"/>
        <w:jc w:val="both"/>
        <w:outlineLvl w:val="0"/>
        <w:rPr>
          <w:rFonts w:ascii="Georgia" w:hAnsi="Georgia"/>
          <w:b/>
          <w:lang w:val="en-GB"/>
        </w:rPr>
      </w:pPr>
      <w:bookmarkStart w:id="111" w:name="_Toc511661125"/>
      <w:bookmarkStart w:id="112" w:name="_Toc512510575"/>
      <w:bookmarkStart w:id="113" w:name="_Toc512510182"/>
      <w:bookmarkStart w:id="114" w:name="_Toc512510035"/>
      <w:bookmarkStart w:id="115" w:name="_Toc512505567"/>
      <w:r w:rsidRPr="00321EFB">
        <w:rPr>
          <w:rFonts w:ascii="Georgia" w:hAnsi="Georgia"/>
        </w:rPr>
        <w:t>For the avoidance of doubt, the Parties hereby agree that the Developer shall use the SPV as the vehicle through which it shall implement the Project, sell its allocated share of the Units to end buyers and collect the sale proceeds thereof.</w:t>
      </w:r>
      <w:bookmarkStart w:id="116" w:name="_Toc511661126"/>
      <w:bookmarkStart w:id="117" w:name="_Toc511160176"/>
      <w:bookmarkStart w:id="118" w:name="_Toc512510576"/>
      <w:bookmarkStart w:id="119" w:name="_Toc512510183"/>
      <w:bookmarkStart w:id="120" w:name="_Toc512510036"/>
      <w:bookmarkStart w:id="121" w:name="_Toc512505568"/>
      <w:bookmarkEnd w:id="111"/>
      <w:bookmarkEnd w:id="112"/>
      <w:bookmarkEnd w:id="113"/>
      <w:bookmarkEnd w:id="114"/>
      <w:bookmarkEnd w:id="115"/>
    </w:p>
    <w:p w14:paraId="667D2182"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122" w:name="_Toc6046821"/>
      <w:bookmarkStart w:id="123" w:name="_Toc6061787"/>
      <w:bookmarkEnd w:id="104"/>
      <w:bookmarkEnd w:id="116"/>
      <w:bookmarkEnd w:id="117"/>
      <w:bookmarkEnd w:id="118"/>
      <w:bookmarkEnd w:id="119"/>
      <w:bookmarkEnd w:id="120"/>
      <w:bookmarkEnd w:id="121"/>
      <w:r w:rsidRPr="00321EFB">
        <w:rPr>
          <w:rFonts w:ascii="Georgia" w:eastAsia="Times New Roman" w:hAnsi="Georgia" w:cs="Times New Roman"/>
          <w:b/>
          <w:bCs/>
          <w:smallCaps/>
          <w:kern w:val="32"/>
        </w:rPr>
        <w:t>COMMENCEMENT AND DURATION</w:t>
      </w:r>
      <w:bookmarkEnd w:id="122"/>
      <w:bookmarkEnd w:id="123"/>
    </w:p>
    <w:bookmarkEnd w:id="102"/>
    <w:bookmarkEnd w:id="103"/>
    <w:p w14:paraId="697B6685" w14:textId="77777777" w:rsidR="00DD2839" w:rsidRPr="00321EFB" w:rsidRDefault="00DD2839" w:rsidP="00DD2839">
      <w:pPr>
        <w:numPr>
          <w:ilvl w:val="1"/>
          <w:numId w:val="1"/>
        </w:numPr>
        <w:spacing w:after="200" w:line="288" w:lineRule="auto"/>
        <w:jc w:val="both"/>
        <w:rPr>
          <w:rFonts w:ascii="Georgia" w:hAnsi="Georgia"/>
        </w:rPr>
      </w:pPr>
      <w:r w:rsidRPr="00321EFB">
        <w:rPr>
          <w:rFonts w:ascii="Georgia" w:hAnsi="Georgia"/>
        </w:rPr>
        <w:t>This Agreement shall come into force on the date hereof and shall remain in force for the Term unless the Parties otherwise agree in writing.</w:t>
      </w:r>
    </w:p>
    <w:p w14:paraId="3E18E48B" w14:textId="10DEEAF7" w:rsidR="00B56EBD" w:rsidRPr="00321EFB" w:rsidRDefault="00DD2839" w:rsidP="00DD2839">
      <w:pPr>
        <w:numPr>
          <w:ilvl w:val="1"/>
          <w:numId w:val="1"/>
        </w:numPr>
        <w:spacing w:after="200" w:line="288" w:lineRule="auto"/>
        <w:jc w:val="both"/>
        <w:rPr>
          <w:rFonts w:ascii="Georgia" w:hAnsi="Georgia"/>
        </w:rPr>
      </w:pPr>
      <w:r w:rsidRPr="00321EFB">
        <w:rPr>
          <w:rFonts w:ascii="Georgia" w:hAnsi="Georgia"/>
        </w:rPr>
        <w:t xml:space="preserve">The Project Completion Period shall be </w:t>
      </w:r>
      <w:r w:rsidRPr="001A698B">
        <w:rPr>
          <w:rFonts w:ascii="Georgia" w:hAnsi="Georgia"/>
          <w:highlight w:val="yellow"/>
          <w:rPrChange w:id="124" w:author="USER" w:date="2021-06-02T13:20:00Z">
            <w:rPr>
              <w:rFonts w:ascii="Georgia" w:hAnsi="Georgia"/>
            </w:rPr>
          </w:rPrChange>
        </w:rPr>
        <w:t>T</w:t>
      </w:r>
      <w:r w:rsidR="00CD735B" w:rsidRPr="001A698B">
        <w:rPr>
          <w:rFonts w:ascii="Georgia" w:hAnsi="Georgia"/>
          <w:highlight w:val="yellow"/>
          <w:rPrChange w:id="125" w:author="USER" w:date="2021-06-02T13:20:00Z">
            <w:rPr>
              <w:rFonts w:ascii="Georgia" w:hAnsi="Georgia"/>
            </w:rPr>
          </w:rPrChange>
        </w:rPr>
        <w:t>hirty</w:t>
      </w:r>
      <w:r w:rsidR="00F54CBB" w:rsidRPr="001A698B">
        <w:rPr>
          <w:rFonts w:ascii="Georgia" w:hAnsi="Georgia"/>
          <w:highlight w:val="yellow"/>
          <w:rPrChange w:id="126" w:author="USER" w:date="2021-06-02T13:20:00Z">
            <w:rPr>
              <w:rFonts w:ascii="Georgia" w:hAnsi="Georgia"/>
            </w:rPr>
          </w:rPrChange>
        </w:rPr>
        <w:t>-</w:t>
      </w:r>
      <w:r w:rsidR="00CD735B" w:rsidRPr="001A698B">
        <w:rPr>
          <w:rFonts w:ascii="Georgia" w:hAnsi="Georgia"/>
          <w:highlight w:val="yellow"/>
          <w:rPrChange w:id="127" w:author="USER" w:date="2021-06-02T13:20:00Z">
            <w:rPr>
              <w:rFonts w:ascii="Georgia" w:hAnsi="Georgia"/>
            </w:rPr>
          </w:rPrChange>
        </w:rPr>
        <w:t xml:space="preserve">Six </w:t>
      </w:r>
      <w:r w:rsidRPr="001A698B">
        <w:rPr>
          <w:rFonts w:ascii="Georgia" w:hAnsi="Georgia"/>
          <w:highlight w:val="yellow"/>
          <w:rPrChange w:id="128" w:author="USER" w:date="2021-06-02T13:20:00Z">
            <w:rPr>
              <w:rFonts w:ascii="Georgia" w:hAnsi="Georgia"/>
            </w:rPr>
          </w:rPrChange>
        </w:rPr>
        <w:t>(</w:t>
      </w:r>
      <w:r w:rsidR="00CD735B" w:rsidRPr="001A698B">
        <w:rPr>
          <w:rFonts w:ascii="Georgia" w:hAnsi="Georgia"/>
          <w:highlight w:val="yellow"/>
          <w:rPrChange w:id="129" w:author="USER" w:date="2021-06-02T13:20:00Z">
            <w:rPr>
              <w:rFonts w:ascii="Georgia" w:hAnsi="Georgia"/>
            </w:rPr>
          </w:rPrChange>
        </w:rPr>
        <w:t>36</w:t>
      </w:r>
      <w:r w:rsidRPr="001A698B">
        <w:rPr>
          <w:rFonts w:ascii="Georgia" w:hAnsi="Georgia"/>
          <w:highlight w:val="yellow"/>
          <w:rPrChange w:id="130" w:author="USER" w:date="2021-06-02T13:20:00Z">
            <w:rPr>
              <w:rFonts w:ascii="Georgia" w:hAnsi="Georgia"/>
            </w:rPr>
          </w:rPrChange>
        </w:rPr>
        <w:t>) months</w:t>
      </w:r>
      <w:r w:rsidRPr="00321EFB">
        <w:rPr>
          <w:rFonts w:ascii="Georgia" w:hAnsi="Georgia"/>
        </w:rPr>
        <w:t xml:space="preserve"> from the </w:t>
      </w:r>
      <w:r w:rsidR="00784EC3" w:rsidRPr="00321EFB">
        <w:rPr>
          <w:rFonts w:ascii="Georgia" w:hAnsi="Georgia"/>
        </w:rPr>
        <w:t>Ground Breaking Date</w:t>
      </w:r>
      <w:r w:rsidRPr="00321EFB">
        <w:rPr>
          <w:rFonts w:ascii="Georgia" w:hAnsi="Georgia"/>
        </w:rPr>
        <w:t xml:space="preserve"> and after all approvals and Applicable Permits have been obtained. The Developer shall get an additional grace period of </w:t>
      </w:r>
      <w:r w:rsidR="0094350E" w:rsidRPr="001A698B">
        <w:rPr>
          <w:rFonts w:ascii="Georgia" w:hAnsi="Georgia"/>
          <w:highlight w:val="yellow"/>
          <w:rPrChange w:id="131" w:author="USER" w:date="2021-06-02T13:20:00Z">
            <w:rPr>
              <w:rFonts w:ascii="Georgia" w:hAnsi="Georgia"/>
            </w:rPr>
          </w:rPrChange>
        </w:rPr>
        <w:t>six</w:t>
      </w:r>
      <w:r w:rsidRPr="001A698B">
        <w:rPr>
          <w:rFonts w:ascii="Georgia" w:hAnsi="Georgia"/>
          <w:highlight w:val="yellow"/>
          <w:rPrChange w:id="132" w:author="USER" w:date="2021-06-02T13:20:00Z">
            <w:rPr>
              <w:rFonts w:ascii="Georgia" w:hAnsi="Georgia"/>
            </w:rPr>
          </w:rPrChange>
        </w:rPr>
        <w:t xml:space="preserve"> (</w:t>
      </w:r>
      <w:r w:rsidR="0094350E" w:rsidRPr="001A698B">
        <w:rPr>
          <w:rFonts w:ascii="Georgia" w:hAnsi="Georgia"/>
          <w:highlight w:val="yellow"/>
          <w:rPrChange w:id="133" w:author="USER" w:date="2021-06-02T13:20:00Z">
            <w:rPr>
              <w:rFonts w:ascii="Georgia" w:hAnsi="Georgia"/>
            </w:rPr>
          </w:rPrChange>
        </w:rPr>
        <w:t>6</w:t>
      </w:r>
      <w:r w:rsidRPr="001A698B">
        <w:rPr>
          <w:rFonts w:ascii="Georgia" w:hAnsi="Georgia"/>
          <w:highlight w:val="yellow"/>
          <w:rPrChange w:id="134" w:author="USER" w:date="2021-06-02T13:20:00Z">
            <w:rPr>
              <w:rFonts w:ascii="Georgia" w:hAnsi="Georgia"/>
            </w:rPr>
          </w:rPrChange>
        </w:rPr>
        <w:t>) months</w:t>
      </w:r>
      <w:r w:rsidRPr="00321EFB">
        <w:rPr>
          <w:rFonts w:ascii="Georgia" w:hAnsi="Georgia"/>
        </w:rPr>
        <w:t xml:space="preserve"> after the expiry of the Project Completion </w:t>
      </w:r>
      <w:r w:rsidR="00CD735B" w:rsidRPr="00AA6062">
        <w:rPr>
          <w:rFonts w:ascii="Georgia" w:hAnsi="Georgia"/>
        </w:rPr>
        <w:t xml:space="preserve">Period </w:t>
      </w:r>
      <w:r w:rsidRPr="00AA6062">
        <w:rPr>
          <w:rFonts w:ascii="Georgia" w:hAnsi="Georgia"/>
        </w:rPr>
        <w:t>to complete the Project in case of any unforeseen circumstances</w:t>
      </w:r>
      <w:r w:rsidR="00DA5EA9" w:rsidRPr="00321EFB">
        <w:rPr>
          <w:rFonts w:ascii="Georgia" w:hAnsi="Georgia"/>
        </w:rPr>
        <w:t>.</w:t>
      </w:r>
      <w:r w:rsidRPr="00321EFB">
        <w:rPr>
          <w:rFonts w:ascii="Georgia" w:hAnsi="Georgia"/>
        </w:rPr>
        <w:t xml:space="preserve"> </w:t>
      </w:r>
    </w:p>
    <w:p w14:paraId="5C04755F" w14:textId="77777777" w:rsidR="00F77C83" w:rsidRPr="00321EFB" w:rsidRDefault="00F77C83" w:rsidP="00F77C83">
      <w:pPr>
        <w:keepNext/>
        <w:numPr>
          <w:ilvl w:val="0"/>
          <w:numId w:val="1"/>
        </w:numPr>
        <w:spacing w:after="200" w:line="252" w:lineRule="auto"/>
        <w:jc w:val="both"/>
        <w:outlineLvl w:val="0"/>
        <w:rPr>
          <w:rFonts w:ascii="Georgia" w:hAnsi="Georgia"/>
          <w:b/>
        </w:rPr>
      </w:pPr>
      <w:r w:rsidRPr="00321EFB">
        <w:rPr>
          <w:rFonts w:ascii="Georgia" w:hAnsi="Georgia"/>
          <w:b/>
        </w:rPr>
        <w:t xml:space="preserve">INCORPORATION OF THE </w:t>
      </w:r>
      <w:r w:rsidR="00C873AF" w:rsidRPr="00321EFB">
        <w:rPr>
          <w:rFonts w:ascii="Georgia" w:hAnsi="Georgia"/>
          <w:b/>
        </w:rPr>
        <w:t>SPV</w:t>
      </w:r>
      <w:r w:rsidRPr="00321EFB">
        <w:rPr>
          <w:rFonts w:ascii="Georgia" w:hAnsi="Georgia"/>
          <w:b/>
        </w:rPr>
        <w:t xml:space="preserve"> </w:t>
      </w:r>
      <w:r w:rsidR="00CA64BE" w:rsidRPr="00321EFB">
        <w:rPr>
          <w:rFonts w:ascii="Georgia" w:hAnsi="Georgia"/>
          <w:b/>
        </w:rPr>
        <w:t>AND</w:t>
      </w:r>
      <w:r w:rsidR="00A57521" w:rsidRPr="00321EFB">
        <w:rPr>
          <w:rFonts w:ascii="Georgia" w:hAnsi="Georgia"/>
          <w:b/>
        </w:rPr>
        <w:t xml:space="preserve"> TRANSFER OF THE LAND TO THE SPV</w:t>
      </w:r>
    </w:p>
    <w:p w14:paraId="3217A54A" w14:textId="77777777" w:rsidR="00F77C83" w:rsidRPr="00321EFB" w:rsidRDefault="00F77C83" w:rsidP="00F77C83">
      <w:pPr>
        <w:numPr>
          <w:ilvl w:val="1"/>
          <w:numId w:val="1"/>
        </w:numPr>
        <w:spacing w:after="200" w:line="252" w:lineRule="auto"/>
        <w:jc w:val="both"/>
        <w:rPr>
          <w:rFonts w:ascii="Georgia" w:hAnsi="Georgia"/>
        </w:rPr>
      </w:pPr>
      <w:r w:rsidRPr="00321EFB">
        <w:rPr>
          <w:rFonts w:ascii="Georgia" w:hAnsi="Georgia"/>
        </w:rPr>
        <w:t xml:space="preserve">The Landowner and the Developer shall jointly incorporate the SPV for purposes of implementation of the Project in accordance with the provisions of this Agreement and which shall operate with the aim of bringing into effect every aspect of this joint venture. </w:t>
      </w:r>
    </w:p>
    <w:p w14:paraId="502CD150" w14:textId="77777777" w:rsidR="00F77C83" w:rsidRPr="00321EFB" w:rsidRDefault="00F77C83" w:rsidP="00F77C83">
      <w:pPr>
        <w:numPr>
          <w:ilvl w:val="1"/>
          <w:numId w:val="1"/>
        </w:numPr>
        <w:spacing w:after="200" w:line="252" w:lineRule="auto"/>
        <w:jc w:val="both"/>
        <w:rPr>
          <w:rFonts w:ascii="Georgia" w:hAnsi="Georgia"/>
        </w:rPr>
      </w:pPr>
      <w:r w:rsidRPr="00321EFB">
        <w:rPr>
          <w:rFonts w:ascii="Georgia" w:hAnsi="Georgia"/>
        </w:rPr>
        <w:t xml:space="preserve">The Landowner and the Developer shall agree on a name for the SPV within </w:t>
      </w:r>
      <w:r w:rsidRPr="001A698B">
        <w:rPr>
          <w:rFonts w:ascii="Georgia" w:hAnsi="Georgia"/>
          <w:highlight w:val="yellow"/>
          <w:rPrChange w:id="135" w:author="USER" w:date="2021-06-02T13:20:00Z">
            <w:rPr>
              <w:rFonts w:ascii="Georgia" w:hAnsi="Georgia"/>
            </w:rPr>
          </w:rPrChange>
        </w:rPr>
        <w:t>seven (7)</w:t>
      </w:r>
      <w:r w:rsidRPr="00321EFB">
        <w:rPr>
          <w:rFonts w:ascii="Georgia" w:hAnsi="Georgia"/>
        </w:rPr>
        <w:t xml:space="preserve"> days from the date of execution of this Agreement and the costs of incorporating the SPV shall be borne by the </w:t>
      </w:r>
      <w:r w:rsidRPr="001A698B">
        <w:rPr>
          <w:rFonts w:ascii="Georgia" w:hAnsi="Georgia"/>
          <w:highlight w:val="yellow"/>
          <w:rPrChange w:id="136" w:author="USER" w:date="2021-06-02T13:20:00Z">
            <w:rPr>
              <w:rFonts w:ascii="Georgia" w:hAnsi="Georgia"/>
            </w:rPr>
          </w:rPrChange>
        </w:rPr>
        <w:t>Developer</w:t>
      </w:r>
      <w:r w:rsidRPr="00321EFB">
        <w:rPr>
          <w:rFonts w:ascii="Georgia" w:hAnsi="Georgia"/>
        </w:rPr>
        <w:t xml:space="preserve"> as part of the Project costs.</w:t>
      </w:r>
    </w:p>
    <w:p w14:paraId="6266C433" w14:textId="3470F248" w:rsidR="00F77C83" w:rsidRPr="00321EFB" w:rsidRDefault="00F77C83" w:rsidP="00F77C83">
      <w:pPr>
        <w:numPr>
          <w:ilvl w:val="1"/>
          <w:numId w:val="1"/>
        </w:numPr>
        <w:spacing w:after="200" w:line="252" w:lineRule="auto"/>
        <w:jc w:val="both"/>
        <w:rPr>
          <w:rFonts w:ascii="Georgia" w:hAnsi="Georgia"/>
        </w:rPr>
      </w:pPr>
      <w:r w:rsidRPr="00321EFB">
        <w:rPr>
          <w:rFonts w:ascii="Georgia" w:hAnsi="Georgia"/>
        </w:rPr>
        <w:t xml:space="preserve">The Parties agree and intend that the Developer shall hold </w:t>
      </w:r>
      <w:r w:rsidR="00BE13EA" w:rsidRPr="00321EFB">
        <w:rPr>
          <w:rFonts w:ascii="Georgia" w:hAnsi="Georgia"/>
        </w:rPr>
        <w:t xml:space="preserve">approximately </w:t>
      </w:r>
      <w:r w:rsidR="000D2144" w:rsidRPr="001A698B">
        <w:rPr>
          <w:rFonts w:ascii="Georgia" w:hAnsi="Georgia"/>
          <w:highlight w:val="yellow"/>
          <w:rPrChange w:id="137" w:author="USER" w:date="2021-06-02T13:21:00Z">
            <w:rPr>
              <w:rFonts w:ascii="Georgia" w:hAnsi="Georgia"/>
            </w:rPr>
          </w:rPrChange>
        </w:rPr>
        <w:t>Seventy</w:t>
      </w:r>
      <w:r w:rsidR="002906E1" w:rsidRPr="001A698B">
        <w:rPr>
          <w:rFonts w:ascii="Georgia" w:hAnsi="Georgia"/>
          <w:highlight w:val="yellow"/>
          <w:rPrChange w:id="138" w:author="USER" w:date="2021-06-02T13:21:00Z">
            <w:rPr>
              <w:rFonts w:ascii="Georgia" w:hAnsi="Georgia"/>
            </w:rPr>
          </w:rPrChange>
        </w:rPr>
        <w:t xml:space="preserve"> P</w:t>
      </w:r>
      <w:r w:rsidRPr="001A698B">
        <w:rPr>
          <w:rFonts w:ascii="Georgia" w:hAnsi="Georgia"/>
          <w:highlight w:val="yellow"/>
          <w:rPrChange w:id="139" w:author="USER" w:date="2021-06-02T13:21:00Z">
            <w:rPr>
              <w:rFonts w:ascii="Georgia" w:hAnsi="Georgia"/>
            </w:rPr>
          </w:rPrChange>
        </w:rPr>
        <w:t>ercent (</w:t>
      </w:r>
      <w:r w:rsidR="000D2144" w:rsidRPr="001A698B">
        <w:rPr>
          <w:rFonts w:ascii="Georgia" w:hAnsi="Georgia"/>
          <w:highlight w:val="yellow"/>
          <w:rPrChange w:id="140" w:author="USER" w:date="2021-06-02T13:21:00Z">
            <w:rPr>
              <w:rFonts w:ascii="Georgia" w:hAnsi="Georgia"/>
            </w:rPr>
          </w:rPrChange>
        </w:rPr>
        <w:t>7</w:t>
      </w:r>
      <w:r w:rsidR="00BE13EA" w:rsidRPr="001A698B">
        <w:rPr>
          <w:rFonts w:ascii="Georgia" w:hAnsi="Georgia"/>
          <w:highlight w:val="yellow"/>
          <w:rPrChange w:id="141" w:author="USER" w:date="2021-06-02T13:21:00Z">
            <w:rPr>
              <w:rFonts w:ascii="Georgia" w:hAnsi="Georgia"/>
            </w:rPr>
          </w:rPrChange>
        </w:rPr>
        <w:t>0%</w:t>
      </w:r>
      <w:r w:rsidRPr="001A698B">
        <w:rPr>
          <w:rFonts w:ascii="Georgia" w:hAnsi="Georgia"/>
          <w:highlight w:val="yellow"/>
          <w:rPrChange w:id="142" w:author="USER" w:date="2021-06-02T13:21:00Z">
            <w:rPr>
              <w:rFonts w:ascii="Georgia" w:hAnsi="Georgia"/>
            </w:rPr>
          </w:rPrChange>
        </w:rPr>
        <w:t>)</w:t>
      </w:r>
      <w:r w:rsidRPr="00321EFB">
        <w:rPr>
          <w:rFonts w:ascii="Georgia" w:hAnsi="Georgia"/>
        </w:rPr>
        <w:t xml:space="preserve"> while the Landowner shall hold </w:t>
      </w:r>
      <w:r w:rsidR="000D2144" w:rsidRPr="001A698B">
        <w:rPr>
          <w:rFonts w:ascii="Georgia" w:hAnsi="Georgia"/>
          <w:highlight w:val="yellow"/>
          <w:rPrChange w:id="143" w:author="USER" w:date="2021-06-02T13:21:00Z">
            <w:rPr>
              <w:rFonts w:ascii="Georgia" w:hAnsi="Georgia"/>
            </w:rPr>
          </w:rPrChange>
        </w:rPr>
        <w:t xml:space="preserve">Thirty </w:t>
      </w:r>
      <w:r w:rsidR="00BE13EA" w:rsidRPr="001A698B">
        <w:rPr>
          <w:rFonts w:ascii="Georgia" w:hAnsi="Georgia"/>
          <w:highlight w:val="yellow"/>
          <w:rPrChange w:id="144" w:author="USER" w:date="2021-06-02T13:21:00Z">
            <w:rPr>
              <w:rFonts w:ascii="Georgia" w:hAnsi="Georgia"/>
            </w:rPr>
          </w:rPrChange>
        </w:rPr>
        <w:t>Percent</w:t>
      </w:r>
      <w:r w:rsidRPr="001A698B">
        <w:rPr>
          <w:rFonts w:ascii="Georgia" w:hAnsi="Georgia"/>
          <w:highlight w:val="yellow"/>
          <w:rPrChange w:id="145" w:author="USER" w:date="2021-06-02T13:21:00Z">
            <w:rPr>
              <w:rFonts w:ascii="Georgia" w:hAnsi="Georgia"/>
            </w:rPr>
          </w:rPrChange>
        </w:rPr>
        <w:t xml:space="preserve"> (</w:t>
      </w:r>
      <w:r w:rsidR="000D2144" w:rsidRPr="001A698B">
        <w:rPr>
          <w:rFonts w:ascii="Georgia" w:hAnsi="Georgia"/>
          <w:highlight w:val="yellow"/>
          <w:rPrChange w:id="146" w:author="USER" w:date="2021-06-02T13:21:00Z">
            <w:rPr>
              <w:rFonts w:ascii="Georgia" w:hAnsi="Georgia"/>
            </w:rPr>
          </w:rPrChange>
        </w:rPr>
        <w:t>3</w:t>
      </w:r>
      <w:r w:rsidR="00BE13EA" w:rsidRPr="001A698B">
        <w:rPr>
          <w:rFonts w:ascii="Georgia" w:hAnsi="Georgia"/>
          <w:highlight w:val="yellow"/>
          <w:rPrChange w:id="147" w:author="USER" w:date="2021-06-02T13:21:00Z">
            <w:rPr>
              <w:rFonts w:ascii="Georgia" w:hAnsi="Georgia"/>
            </w:rPr>
          </w:rPrChange>
        </w:rPr>
        <w:t>0%</w:t>
      </w:r>
      <w:r w:rsidRPr="001A698B">
        <w:rPr>
          <w:rFonts w:ascii="Georgia" w:hAnsi="Georgia"/>
          <w:highlight w:val="yellow"/>
          <w:rPrChange w:id="148" w:author="USER" w:date="2021-06-02T13:21:00Z">
            <w:rPr>
              <w:rFonts w:ascii="Georgia" w:hAnsi="Georgia"/>
            </w:rPr>
          </w:rPrChange>
        </w:rPr>
        <w:t>)</w:t>
      </w:r>
      <w:r w:rsidRPr="00321EFB">
        <w:rPr>
          <w:rFonts w:ascii="Georgia" w:hAnsi="Georgia"/>
        </w:rPr>
        <w:t xml:space="preserve"> of the</w:t>
      </w:r>
      <w:r w:rsidR="00BE13EA" w:rsidRPr="00321EFB">
        <w:rPr>
          <w:rFonts w:ascii="Georgia" w:hAnsi="Georgia"/>
        </w:rPr>
        <w:t xml:space="preserve"> authorized and issued share capital in the </w:t>
      </w:r>
      <w:r w:rsidRPr="00321EFB">
        <w:rPr>
          <w:rFonts w:ascii="Georgia" w:hAnsi="Georgia"/>
        </w:rPr>
        <w:t>SPV.</w:t>
      </w:r>
    </w:p>
    <w:p w14:paraId="1B81C613" w14:textId="77777777" w:rsidR="00F77C83" w:rsidRPr="00321EFB" w:rsidRDefault="00F77C83" w:rsidP="00F77C83">
      <w:pPr>
        <w:numPr>
          <w:ilvl w:val="1"/>
          <w:numId w:val="1"/>
        </w:numPr>
        <w:spacing w:after="200" w:line="252" w:lineRule="auto"/>
        <w:jc w:val="both"/>
        <w:rPr>
          <w:rFonts w:ascii="Georgia" w:hAnsi="Georgia"/>
        </w:rPr>
      </w:pPr>
      <w:r w:rsidRPr="00321EFB">
        <w:rPr>
          <w:rFonts w:ascii="Georgia" w:hAnsi="Georgia"/>
        </w:rPr>
        <w:t xml:space="preserve">The directorship and shareholding in the SPV shall be effected through the following </w:t>
      </w:r>
      <w:proofErr w:type="gramStart"/>
      <w:r w:rsidRPr="00321EFB">
        <w:rPr>
          <w:rFonts w:ascii="Georgia" w:hAnsi="Georgia"/>
        </w:rPr>
        <w:t>process:-</w:t>
      </w:r>
      <w:proofErr w:type="gramEnd"/>
    </w:p>
    <w:p w14:paraId="5C988FCE" w14:textId="6C0B800E" w:rsidR="00F77C83" w:rsidRPr="00321EFB" w:rsidRDefault="00F77C83" w:rsidP="00F77C83">
      <w:pPr>
        <w:numPr>
          <w:ilvl w:val="2"/>
          <w:numId w:val="1"/>
        </w:numPr>
        <w:spacing w:after="200" w:line="252" w:lineRule="auto"/>
        <w:jc w:val="both"/>
        <w:rPr>
          <w:rFonts w:ascii="Georgia" w:hAnsi="Georgia"/>
        </w:rPr>
      </w:pPr>
      <w:r w:rsidRPr="00321EFB">
        <w:rPr>
          <w:rFonts w:ascii="Georgia" w:hAnsi="Georgia"/>
        </w:rPr>
        <w:t>At incorporation of the SPV,</w:t>
      </w:r>
      <w:r w:rsidR="000D1C60" w:rsidRPr="00321EFB">
        <w:rPr>
          <w:rFonts w:ascii="Georgia" w:hAnsi="Georgia"/>
        </w:rPr>
        <w:t xml:space="preserve"> </w:t>
      </w:r>
      <w:r w:rsidR="000D1C60" w:rsidRPr="001A698B">
        <w:rPr>
          <w:rFonts w:ascii="Georgia" w:hAnsi="Georgia"/>
          <w:highlight w:val="yellow"/>
          <w:rPrChange w:id="149" w:author="USER" w:date="2021-06-02T13:21:00Z">
            <w:rPr>
              <w:rFonts w:ascii="Georgia" w:hAnsi="Georgia"/>
            </w:rPr>
          </w:rPrChange>
        </w:rPr>
        <w:t xml:space="preserve">ninety percent </w:t>
      </w:r>
      <w:r w:rsidRPr="001A698B">
        <w:rPr>
          <w:rFonts w:ascii="Georgia" w:hAnsi="Georgia"/>
          <w:highlight w:val="yellow"/>
          <w:rPrChange w:id="150" w:author="USER" w:date="2021-06-02T13:21:00Z">
            <w:rPr>
              <w:rFonts w:ascii="Georgia" w:hAnsi="Georgia"/>
            </w:rPr>
          </w:rPrChange>
        </w:rPr>
        <w:t>(</w:t>
      </w:r>
      <w:r w:rsidR="000D1C60" w:rsidRPr="001A698B">
        <w:rPr>
          <w:rFonts w:ascii="Georgia" w:hAnsi="Georgia"/>
          <w:highlight w:val="yellow"/>
          <w:rPrChange w:id="151" w:author="USER" w:date="2021-06-02T13:21:00Z">
            <w:rPr>
              <w:rFonts w:ascii="Georgia" w:hAnsi="Georgia"/>
            </w:rPr>
          </w:rPrChange>
        </w:rPr>
        <w:t>90</w:t>
      </w:r>
      <w:r w:rsidRPr="001A698B">
        <w:rPr>
          <w:rFonts w:ascii="Georgia" w:hAnsi="Georgia"/>
          <w:highlight w:val="yellow"/>
          <w:rPrChange w:id="152" w:author="USER" w:date="2021-06-02T13:21:00Z">
            <w:rPr>
              <w:rFonts w:ascii="Georgia" w:hAnsi="Georgia"/>
            </w:rPr>
          </w:rPrChange>
        </w:rPr>
        <w:t>%)</w:t>
      </w:r>
      <w:r w:rsidRPr="00321EFB">
        <w:rPr>
          <w:rFonts w:ascii="Georgia" w:hAnsi="Georgia"/>
        </w:rPr>
        <w:t xml:space="preserve"> of the share capital shall be allotted to the Landowner to enable the Landowner transfer the Land to the SPV and the Developer’s Advocates shall obtain exemption from stamp dut</w:t>
      </w:r>
      <w:r w:rsidR="003C7C70" w:rsidRPr="00321EFB">
        <w:rPr>
          <w:rFonts w:ascii="Georgia" w:hAnsi="Georgia"/>
        </w:rPr>
        <w:t>y</w:t>
      </w:r>
      <w:r w:rsidRPr="00321EFB">
        <w:rPr>
          <w:rFonts w:ascii="Georgia" w:hAnsi="Georgia"/>
        </w:rPr>
        <w:t xml:space="preserve">; </w:t>
      </w:r>
    </w:p>
    <w:p w14:paraId="32C5D9AD" w14:textId="1D637533" w:rsidR="00830B63" w:rsidRPr="00321EFB" w:rsidRDefault="00F77C83" w:rsidP="00913CD1">
      <w:pPr>
        <w:numPr>
          <w:ilvl w:val="2"/>
          <w:numId w:val="1"/>
        </w:numPr>
        <w:spacing w:after="200" w:line="252" w:lineRule="auto"/>
        <w:jc w:val="both"/>
        <w:rPr>
          <w:rFonts w:ascii="Georgia" w:hAnsi="Georgia"/>
        </w:rPr>
      </w:pPr>
      <w:r w:rsidRPr="00321EFB">
        <w:rPr>
          <w:rFonts w:ascii="Georgia" w:hAnsi="Georgia"/>
        </w:rPr>
        <w:t xml:space="preserve">Upon transfer of the Land to the SPV, </w:t>
      </w:r>
      <w:r w:rsidR="00830B63" w:rsidRPr="00321EFB">
        <w:rPr>
          <w:rFonts w:ascii="Georgia" w:hAnsi="Georgia"/>
        </w:rPr>
        <w:t xml:space="preserve">the Developer shall be allotted </w:t>
      </w:r>
      <w:r w:rsidR="00830B63" w:rsidRPr="001A698B">
        <w:rPr>
          <w:rFonts w:ascii="Georgia" w:hAnsi="Georgia"/>
          <w:highlight w:val="yellow"/>
          <w:rPrChange w:id="153" w:author="USER" w:date="2021-06-02T13:22:00Z">
            <w:rPr>
              <w:rFonts w:ascii="Georgia" w:hAnsi="Georgia"/>
            </w:rPr>
          </w:rPrChange>
        </w:rPr>
        <w:t>ten percent 10%</w:t>
      </w:r>
      <w:r w:rsidR="00830B63" w:rsidRPr="00321EFB">
        <w:rPr>
          <w:rFonts w:ascii="Georgia" w:hAnsi="Georgia"/>
        </w:rPr>
        <w:t xml:space="preserve"> of the </w:t>
      </w:r>
      <w:r w:rsidR="00630B5B" w:rsidRPr="00321EFB">
        <w:rPr>
          <w:rFonts w:ascii="Georgia" w:hAnsi="Georgia"/>
        </w:rPr>
        <w:t xml:space="preserve">authorized and issued </w:t>
      </w:r>
      <w:r w:rsidR="00830B63" w:rsidRPr="00321EFB">
        <w:rPr>
          <w:rFonts w:ascii="Georgia" w:hAnsi="Georgia"/>
        </w:rPr>
        <w:t>share capital in the SPV.</w:t>
      </w:r>
    </w:p>
    <w:p w14:paraId="01EF8CC5" w14:textId="2B49F308" w:rsidR="00913CD1" w:rsidRPr="00321EFB" w:rsidRDefault="00830B63" w:rsidP="00913CD1">
      <w:pPr>
        <w:numPr>
          <w:ilvl w:val="2"/>
          <w:numId w:val="1"/>
        </w:numPr>
        <w:spacing w:after="200" w:line="252" w:lineRule="auto"/>
        <w:jc w:val="both"/>
        <w:rPr>
          <w:rFonts w:ascii="Georgia" w:hAnsi="Georgia"/>
        </w:rPr>
      </w:pPr>
      <w:r w:rsidRPr="00321EFB">
        <w:rPr>
          <w:rFonts w:ascii="Georgia" w:hAnsi="Georgia"/>
        </w:rPr>
        <w:t>O</w:t>
      </w:r>
      <w:r w:rsidR="00A163EB" w:rsidRPr="00321EFB">
        <w:rPr>
          <w:rFonts w:ascii="Georgia" w:hAnsi="Georgia"/>
        </w:rPr>
        <w:t>nce the Developer obtains the construction documents</w:t>
      </w:r>
      <w:r w:rsidR="000D7B83">
        <w:rPr>
          <w:rFonts w:ascii="Georgia" w:hAnsi="Georgia"/>
        </w:rPr>
        <w:t xml:space="preserve"> and after ground breaking</w:t>
      </w:r>
      <w:r w:rsidR="00A163EB" w:rsidRPr="00321EFB">
        <w:rPr>
          <w:rFonts w:ascii="Georgia" w:hAnsi="Georgia"/>
        </w:rPr>
        <w:t xml:space="preserve">, </w:t>
      </w:r>
      <w:r w:rsidR="00F77C83" w:rsidRPr="00321EFB">
        <w:rPr>
          <w:rFonts w:ascii="Georgia" w:hAnsi="Georgia"/>
        </w:rPr>
        <w:t xml:space="preserve">the Developer’s Advocates shall restructure the SPV </w:t>
      </w:r>
      <w:r w:rsidR="00933534" w:rsidRPr="00321EFB">
        <w:rPr>
          <w:rFonts w:ascii="Georgia" w:hAnsi="Georgia"/>
        </w:rPr>
        <w:t xml:space="preserve">to the </w:t>
      </w:r>
      <w:r w:rsidR="00F77C83" w:rsidRPr="00321EFB">
        <w:rPr>
          <w:rFonts w:ascii="Georgia" w:hAnsi="Georgia"/>
        </w:rPr>
        <w:t xml:space="preserve">agreed ratio being allotment of </w:t>
      </w:r>
      <w:r w:rsidR="00BE13EA" w:rsidRPr="001A698B">
        <w:rPr>
          <w:rFonts w:ascii="Georgia" w:hAnsi="Georgia"/>
          <w:highlight w:val="yellow"/>
          <w:rPrChange w:id="154" w:author="USER" w:date="2021-06-02T13:25:00Z">
            <w:rPr>
              <w:rFonts w:ascii="Georgia" w:hAnsi="Georgia"/>
            </w:rPr>
          </w:rPrChange>
        </w:rPr>
        <w:t xml:space="preserve">Thirty </w:t>
      </w:r>
      <w:r w:rsidR="00F56A36" w:rsidRPr="001A698B">
        <w:rPr>
          <w:rFonts w:ascii="Georgia" w:hAnsi="Georgia"/>
          <w:highlight w:val="yellow"/>
          <w:rPrChange w:id="155" w:author="USER" w:date="2021-06-02T13:25:00Z">
            <w:rPr>
              <w:rFonts w:ascii="Georgia" w:hAnsi="Georgia"/>
            </w:rPr>
          </w:rPrChange>
        </w:rPr>
        <w:t xml:space="preserve">percent </w:t>
      </w:r>
      <w:r w:rsidR="00F77C83" w:rsidRPr="001A698B">
        <w:rPr>
          <w:rFonts w:ascii="Georgia" w:hAnsi="Georgia"/>
          <w:highlight w:val="yellow"/>
          <w:rPrChange w:id="156" w:author="USER" w:date="2021-06-02T13:25:00Z">
            <w:rPr>
              <w:rFonts w:ascii="Georgia" w:hAnsi="Georgia"/>
            </w:rPr>
          </w:rPrChange>
        </w:rPr>
        <w:t>(</w:t>
      </w:r>
      <w:r w:rsidR="00BE13EA" w:rsidRPr="001A698B">
        <w:rPr>
          <w:rFonts w:ascii="Georgia" w:hAnsi="Georgia"/>
          <w:highlight w:val="yellow"/>
          <w:rPrChange w:id="157" w:author="USER" w:date="2021-06-02T13:25:00Z">
            <w:rPr>
              <w:rFonts w:ascii="Georgia" w:hAnsi="Georgia"/>
            </w:rPr>
          </w:rPrChange>
        </w:rPr>
        <w:t>30</w:t>
      </w:r>
      <w:r w:rsidR="00F77C83" w:rsidRPr="001A698B">
        <w:rPr>
          <w:rFonts w:ascii="Georgia" w:hAnsi="Georgia"/>
          <w:highlight w:val="yellow"/>
          <w:rPrChange w:id="158" w:author="USER" w:date="2021-06-02T13:25:00Z">
            <w:rPr>
              <w:rFonts w:ascii="Georgia" w:hAnsi="Georgia"/>
            </w:rPr>
          </w:rPrChange>
        </w:rPr>
        <w:t>%)</w:t>
      </w:r>
      <w:r w:rsidR="00F77C83" w:rsidRPr="00321EFB">
        <w:rPr>
          <w:rFonts w:ascii="Georgia" w:hAnsi="Georgia"/>
        </w:rPr>
        <w:t xml:space="preserve"> of the share capital to the Landowner </w:t>
      </w:r>
      <w:r w:rsidR="00AF4116" w:rsidRPr="00321EFB">
        <w:rPr>
          <w:rFonts w:ascii="Georgia" w:hAnsi="Georgia"/>
        </w:rPr>
        <w:t xml:space="preserve">or her Nominee </w:t>
      </w:r>
      <w:r w:rsidR="00F77C83" w:rsidRPr="00321EFB">
        <w:rPr>
          <w:rFonts w:ascii="Georgia" w:hAnsi="Georgia"/>
        </w:rPr>
        <w:t xml:space="preserve">and </w:t>
      </w:r>
      <w:r w:rsidR="00BE13EA" w:rsidRPr="001A698B">
        <w:rPr>
          <w:rFonts w:ascii="Georgia" w:hAnsi="Georgia"/>
          <w:highlight w:val="yellow"/>
          <w:rPrChange w:id="159" w:author="USER" w:date="2021-06-02T13:26:00Z">
            <w:rPr>
              <w:rFonts w:ascii="Georgia" w:hAnsi="Georgia"/>
            </w:rPr>
          </w:rPrChange>
        </w:rPr>
        <w:t xml:space="preserve">Seventy Percent </w:t>
      </w:r>
      <w:r w:rsidR="00F77C83" w:rsidRPr="001A698B">
        <w:rPr>
          <w:rFonts w:ascii="Georgia" w:hAnsi="Georgia"/>
          <w:highlight w:val="yellow"/>
          <w:rPrChange w:id="160" w:author="USER" w:date="2021-06-02T13:26:00Z">
            <w:rPr>
              <w:rFonts w:ascii="Georgia" w:hAnsi="Georgia"/>
            </w:rPr>
          </w:rPrChange>
        </w:rPr>
        <w:t>(</w:t>
      </w:r>
      <w:r w:rsidR="00BE13EA" w:rsidRPr="001A698B">
        <w:rPr>
          <w:rFonts w:ascii="Georgia" w:hAnsi="Georgia"/>
          <w:highlight w:val="yellow"/>
          <w:rPrChange w:id="161" w:author="USER" w:date="2021-06-02T13:26:00Z">
            <w:rPr>
              <w:rFonts w:ascii="Georgia" w:hAnsi="Georgia"/>
            </w:rPr>
          </w:rPrChange>
        </w:rPr>
        <w:t>70</w:t>
      </w:r>
      <w:r w:rsidR="00F77C83" w:rsidRPr="001A698B">
        <w:rPr>
          <w:rFonts w:ascii="Georgia" w:hAnsi="Georgia"/>
          <w:highlight w:val="yellow"/>
          <w:rPrChange w:id="162" w:author="USER" w:date="2021-06-02T13:26:00Z">
            <w:rPr>
              <w:rFonts w:ascii="Georgia" w:hAnsi="Georgia"/>
            </w:rPr>
          </w:rPrChange>
        </w:rPr>
        <w:t>%)</w:t>
      </w:r>
      <w:r w:rsidR="00F77C83" w:rsidRPr="00321EFB">
        <w:rPr>
          <w:rFonts w:ascii="Georgia" w:hAnsi="Georgia"/>
        </w:rPr>
        <w:t xml:space="preserve"> of the</w:t>
      </w:r>
      <w:r w:rsidR="00BE13EA" w:rsidRPr="00321EFB">
        <w:rPr>
          <w:rFonts w:ascii="Georgia" w:hAnsi="Georgia"/>
        </w:rPr>
        <w:t xml:space="preserve"> authorized and issued share capital</w:t>
      </w:r>
      <w:r w:rsidR="00F77C83" w:rsidRPr="00321EFB">
        <w:rPr>
          <w:rFonts w:ascii="Georgia" w:hAnsi="Georgia"/>
        </w:rPr>
        <w:t xml:space="preserve"> to the Developer.</w:t>
      </w:r>
    </w:p>
    <w:p w14:paraId="2133268B" w14:textId="474ABCFD" w:rsidR="00CF5E77" w:rsidRPr="00321EFB" w:rsidRDefault="00CF5E77" w:rsidP="00913CD1">
      <w:pPr>
        <w:numPr>
          <w:ilvl w:val="2"/>
          <w:numId w:val="1"/>
        </w:numPr>
        <w:spacing w:after="200" w:line="252" w:lineRule="auto"/>
        <w:jc w:val="both"/>
        <w:rPr>
          <w:rFonts w:ascii="Georgia" w:hAnsi="Georgia"/>
        </w:rPr>
      </w:pPr>
      <w:r w:rsidRPr="00321EFB">
        <w:rPr>
          <w:rFonts w:ascii="Georgia" w:hAnsi="Georgia"/>
        </w:rPr>
        <w:lastRenderedPageBreak/>
        <w:t xml:space="preserve">The </w:t>
      </w:r>
      <w:ins w:id="163" w:author="Christine" w:date="2019-11-26T10:55:00Z">
        <w:r w:rsidR="00815A62">
          <w:rPr>
            <w:rFonts w:ascii="Georgia" w:hAnsi="Georgia"/>
          </w:rPr>
          <w:t>Developer</w:t>
        </w:r>
      </w:ins>
      <w:ins w:id="164" w:author="Christine" w:date="2019-11-26T10:56:00Z">
        <w:r w:rsidR="00815A62">
          <w:rPr>
            <w:rFonts w:ascii="Georgia" w:hAnsi="Georgia"/>
          </w:rPr>
          <w:t xml:space="preserve"> will be entitled to nominate </w:t>
        </w:r>
        <w:r w:rsidR="00815A62" w:rsidRPr="001A698B">
          <w:rPr>
            <w:rFonts w:ascii="Georgia" w:hAnsi="Georgia"/>
            <w:highlight w:val="yellow"/>
            <w:rPrChange w:id="165" w:author="USER" w:date="2021-06-02T13:26:00Z">
              <w:rPr>
                <w:rFonts w:ascii="Georgia" w:hAnsi="Georgia"/>
              </w:rPr>
            </w:rPrChange>
          </w:rPr>
          <w:t>two (2)</w:t>
        </w:r>
        <w:r w:rsidR="00815A62">
          <w:rPr>
            <w:rFonts w:ascii="Georgia" w:hAnsi="Georgia"/>
          </w:rPr>
          <w:t xml:space="preserve"> directors whilst the </w:t>
        </w:r>
      </w:ins>
      <w:r w:rsidR="002906E1">
        <w:rPr>
          <w:rFonts w:ascii="Georgia" w:hAnsi="Georgia"/>
        </w:rPr>
        <w:t>Landowner</w:t>
      </w:r>
      <w:r w:rsidRPr="00321EFB">
        <w:rPr>
          <w:rFonts w:ascii="Georgia" w:hAnsi="Georgia"/>
        </w:rPr>
        <w:t xml:space="preserve"> </w:t>
      </w:r>
      <w:r w:rsidR="002906E1">
        <w:rPr>
          <w:rFonts w:ascii="Georgia" w:hAnsi="Georgia"/>
        </w:rPr>
        <w:t xml:space="preserve">shall be entitled to nominate </w:t>
      </w:r>
      <w:r w:rsidR="002906E1" w:rsidRPr="001A698B">
        <w:rPr>
          <w:rFonts w:ascii="Georgia" w:hAnsi="Georgia"/>
          <w:highlight w:val="yellow"/>
          <w:rPrChange w:id="166" w:author="USER" w:date="2021-06-02T13:26:00Z">
            <w:rPr>
              <w:rFonts w:ascii="Georgia" w:hAnsi="Georgia"/>
            </w:rPr>
          </w:rPrChange>
        </w:rPr>
        <w:t>one (1)</w:t>
      </w:r>
      <w:r w:rsidR="002906E1">
        <w:rPr>
          <w:rFonts w:ascii="Georgia" w:hAnsi="Georgia"/>
        </w:rPr>
        <w:t xml:space="preserve"> director </w:t>
      </w:r>
      <w:r w:rsidR="00142EC0">
        <w:rPr>
          <w:rFonts w:ascii="Georgia" w:hAnsi="Georgia"/>
        </w:rPr>
        <w:t xml:space="preserve">to the Board of Directors </w:t>
      </w:r>
      <w:r w:rsidRPr="00321EFB">
        <w:rPr>
          <w:rFonts w:ascii="Georgia" w:hAnsi="Georgia"/>
        </w:rPr>
        <w:t>of the SPV.</w:t>
      </w:r>
      <w:r w:rsidR="00B215A4">
        <w:rPr>
          <w:rFonts w:ascii="Georgia" w:hAnsi="Georgia"/>
        </w:rPr>
        <w:t xml:space="preserve"> </w:t>
      </w:r>
      <w:del w:id="167" w:author="Christine" w:date="2019-11-26T10:56:00Z">
        <w:r w:rsidR="00DF7C4A" w:rsidDel="00815A62">
          <w:rPr>
            <w:rFonts w:ascii="Georgia" w:hAnsi="Georgia"/>
          </w:rPr>
          <w:delText>The other directors shall be nominated by the Developer.</w:delText>
        </w:r>
      </w:del>
    </w:p>
    <w:p w14:paraId="432DE855" w14:textId="217462E4" w:rsidR="00A163EB" w:rsidRPr="00321EFB" w:rsidRDefault="00A163EB" w:rsidP="00913CD1">
      <w:pPr>
        <w:numPr>
          <w:ilvl w:val="2"/>
          <w:numId w:val="1"/>
        </w:numPr>
        <w:spacing w:after="200" w:line="252" w:lineRule="auto"/>
        <w:jc w:val="both"/>
        <w:rPr>
          <w:rFonts w:ascii="Georgia" w:hAnsi="Georgia"/>
        </w:rPr>
      </w:pPr>
      <w:r w:rsidRPr="00321EFB">
        <w:rPr>
          <w:rFonts w:ascii="Georgia" w:hAnsi="Georgia"/>
        </w:rPr>
        <w:t xml:space="preserve">In the event the </w:t>
      </w:r>
      <w:r w:rsidR="00B842F7" w:rsidRPr="00321EFB">
        <w:rPr>
          <w:rFonts w:ascii="Georgia" w:hAnsi="Georgia"/>
        </w:rPr>
        <w:t xml:space="preserve">Developer fails to commence the </w:t>
      </w:r>
      <w:r w:rsidRPr="00321EFB">
        <w:rPr>
          <w:rFonts w:ascii="Georgia" w:hAnsi="Georgia"/>
        </w:rPr>
        <w:t xml:space="preserve">project </w:t>
      </w:r>
      <w:r w:rsidR="00B842F7" w:rsidRPr="00321EFB">
        <w:rPr>
          <w:rFonts w:ascii="Georgia" w:hAnsi="Georgia"/>
        </w:rPr>
        <w:t xml:space="preserve">within the timelines stated above </w:t>
      </w:r>
      <w:r w:rsidRPr="00321EFB">
        <w:rPr>
          <w:rFonts w:ascii="Georgia" w:hAnsi="Georgia"/>
        </w:rPr>
        <w:t xml:space="preserve">the Developer shall </w:t>
      </w:r>
      <w:r w:rsidR="00B842F7" w:rsidRPr="00321EFB">
        <w:rPr>
          <w:rFonts w:ascii="Georgia" w:hAnsi="Georgia"/>
        </w:rPr>
        <w:t xml:space="preserve">on demand by the Landowner </w:t>
      </w:r>
      <w:r w:rsidRPr="00321EFB">
        <w:rPr>
          <w:rFonts w:ascii="Georgia" w:hAnsi="Georgia"/>
        </w:rPr>
        <w:t xml:space="preserve">transfer the shares allotted to it </w:t>
      </w:r>
      <w:r w:rsidR="00B842F7" w:rsidRPr="00321EFB">
        <w:rPr>
          <w:rFonts w:ascii="Georgia" w:hAnsi="Georgia"/>
        </w:rPr>
        <w:t xml:space="preserve">in the SPV to the Landowner at no cost to the Landowner. Further, </w:t>
      </w:r>
      <w:r w:rsidRPr="00321EFB">
        <w:rPr>
          <w:rFonts w:ascii="Georgia" w:hAnsi="Georgia"/>
        </w:rPr>
        <w:t xml:space="preserve">the Developer and its nominees shall </w:t>
      </w:r>
      <w:r w:rsidR="00B842F7" w:rsidRPr="00321EFB">
        <w:rPr>
          <w:rFonts w:ascii="Georgia" w:hAnsi="Georgia"/>
        </w:rPr>
        <w:t xml:space="preserve">unconditionally </w:t>
      </w:r>
      <w:r w:rsidRPr="00321EFB">
        <w:rPr>
          <w:rFonts w:ascii="Georgia" w:hAnsi="Georgia"/>
        </w:rPr>
        <w:t>resign a</w:t>
      </w:r>
      <w:r w:rsidR="00B842F7" w:rsidRPr="00321EFB">
        <w:rPr>
          <w:rFonts w:ascii="Georgia" w:hAnsi="Georgia"/>
        </w:rPr>
        <w:t>s directors in</w:t>
      </w:r>
      <w:r w:rsidRPr="00321EFB">
        <w:rPr>
          <w:rFonts w:ascii="Georgia" w:hAnsi="Georgia"/>
        </w:rPr>
        <w:t xml:space="preserve"> the SPV</w:t>
      </w:r>
      <w:r w:rsidR="00B842F7" w:rsidRPr="00321EFB">
        <w:rPr>
          <w:rFonts w:ascii="Georgia" w:hAnsi="Georgia"/>
        </w:rPr>
        <w:t xml:space="preserve">. </w:t>
      </w:r>
    </w:p>
    <w:p w14:paraId="27A234EE" w14:textId="0402B0BB" w:rsidR="009E7154" w:rsidRPr="00DF7C4A" w:rsidRDefault="00830B63" w:rsidP="00DF7C4A">
      <w:pPr>
        <w:numPr>
          <w:ilvl w:val="2"/>
          <w:numId w:val="1"/>
        </w:numPr>
        <w:spacing w:after="200" w:line="252" w:lineRule="auto"/>
        <w:jc w:val="both"/>
        <w:rPr>
          <w:rFonts w:ascii="Georgia" w:hAnsi="Georgia"/>
        </w:rPr>
      </w:pPr>
      <w:r w:rsidRPr="00321EFB">
        <w:rPr>
          <w:rFonts w:ascii="Georgia" w:hAnsi="Georgia"/>
        </w:rPr>
        <w:t>The principal business of the SPV shall be confined to the design, construction, development, and sale of the Project and such other related conveniences connected therewith project.</w:t>
      </w:r>
    </w:p>
    <w:p w14:paraId="6F0D337B" w14:textId="296E4604" w:rsidR="009E7154" w:rsidRPr="00653552" w:rsidRDefault="009E7154" w:rsidP="00653552">
      <w:pPr>
        <w:numPr>
          <w:ilvl w:val="1"/>
          <w:numId w:val="1"/>
        </w:numPr>
        <w:spacing w:after="200" w:line="264" w:lineRule="auto"/>
        <w:jc w:val="both"/>
        <w:rPr>
          <w:rFonts w:ascii="Georgia" w:hAnsi="Georgia"/>
        </w:rPr>
      </w:pPr>
      <w:bookmarkStart w:id="168" w:name="_Ref511806849"/>
      <w:r w:rsidRPr="00321EFB">
        <w:rPr>
          <w:rFonts w:ascii="Georgia" w:eastAsia="Arial Narrow" w:hAnsi="Georgia" w:cs="Arial Narrow"/>
          <w:color w:val="000000"/>
          <w:lang w:bidi="en-US"/>
        </w:rPr>
        <w:t>For the avoi</w:t>
      </w:r>
      <w:r w:rsidRPr="00AA6062">
        <w:rPr>
          <w:rFonts w:ascii="Georgia" w:eastAsia="Arial Narrow" w:hAnsi="Georgia" w:cs="Arial Narrow"/>
          <w:color w:val="000000"/>
          <w:lang w:bidi="en-US"/>
        </w:rPr>
        <w:t xml:space="preserve">dance of doubt, the Parties hereby agree that the </w:t>
      </w:r>
      <w:r w:rsidRPr="00D30B16">
        <w:rPr>
          <w:rFonts w:ascii="Georgia" w:eastAsia="Arial Narrow" w:hAnsi="Georgia" w:cs="Arial Narrow"/>
          <w:color w:val="000000"/>
          <w:highlight w:val="yellow"/>
          <w:lang w:bidi="en-US"/>
          <w:rPrChange w:id="169" w:author="USER" w:date="2021-06-02T13:33:00Z">
            <w:rPr>
              <w:rFonts w:ascii="Georgia" w:eastAsia="Arial Narrow" w:hAnsi="Georgia" w:cs="Arial Narrow"/>
              <w:color w:val="000000"/>
              <w:lang w:bidi="en-US"/>
            </w:rPr>
          </w:rPrChange>
        </w:rPr>
        <w:t>Developer’s</w:t>
      </w:r>
      <w:r w:rsidRPr="00321EFB">
        <w:rPr>
          <w:rFonts w:ascii="Georgia" w:eastAsia="Arial Narrow" w:hAnsi="Georgia" w:cs="Arial Narrow"/>
          <w:color w:val="000000"/>
          <w:lang w:bidi="en-US"/>
        </w:rPr>
        <w:t xml:space="preserve"> Advocates shall be responsible for the preparation and registration of all deeds and documents relating to the </w:t>
      </w:r>
      <w:r>
        <w:rPr>
          <w:rFonts w:ascii="Georgia" w:eastAsia="Arial Narrow" w:hAnsi="Georgia" w:cs="Arial Narrow"/>
          <w:color w:val="000000"/>
          <w:lang w:bidi="en-US"/>
        </w:rPr>
        <w:t>Transfer of the Land to the SPV and obtaining approvals for Change of User</w:t>
      </w:r>
      <w:r w:rsidRPr="00321EFB">
        <w:rPr>
          <w:rFonts w:ascii="Georgia" w:eastAsia="Arial Narrow" w:hAnsi="Georgia" w:cs="Arial Narrow"/>
          <w:color w:val="000000"/>
          <w:lang w:bidi="en-US"/>
        </w:rPr>
        <w:t xml:space="preserve">. </w:t>
      </w:r>
    </w:p>
    <w:p w14:paraId="2B01FCD7" w14:textId="5D2EFF83" w:rsidR="00457178" w:rsidRPr="00913CD1" w:rsidRDefault="00457178" w:rsidP="00457178">
      <w:pPr>
        <w:pStyle w:val="ListParagraph"/>
        <w:numPr>
          <w:ilvl w:val="1"/>
          <w:numId w:val="1"/>
        </w:numPr>
        <w:spacing w:after="200" w:line="288" w:lineRule="auto"/>
        <w:jc w:val="both"/>
        <w:rPr>
          <w:rFonts w:ascii="Georgia" w:hAnsi="Georgia"/>
          <w:b/>
        </w:rPr>
      </w:pPr>
      <w:r w:rsidRPr="00913CD1">
        <w:rPr>
          <w:rFonts w:ascii="Georgia" w:hAnsi="Georgia"/>
          <w:b/>
        </w:rPr>
        <w:t xml:space="preserve">Signatories of the SPV Bank </w:t>
      </w:r>
      <w:r w:rsidR="00D63B54">
        <w:rPr>
          <w:rFonts w:ascii="Georgia" w:hAnsi="Georgia"/>
          <w:b/>
        </w:rPr>
        <w:t>A</w:t>
      </w:r>
      <w:r w:rsidRPr="00913CD1">
        <w:rPr>
          <w:rFonts w:ascii="Georgia" w:hAnsi="Georgia"/>
          <w:b/>
        </w:rPr>
        <w:t>ccount</w:t>
      </w:r>
    </w:p>
    <w:p w14:paraId="2EC6439C" w14:textId="12396AB1" w:rsidR="00457178" w:rsidRPr="00653552" w:rsidRDefault="00B215A4" w:rsidP="00653552">
      <w:pPr>
        <w:spacing w:after="200" w:line="288" w:lineRule="auto"/>
        <w:ind w:left="720"/>
        <w:jc w:val="both"/>
        <w:rPr>
          <w:rFonts w:ascii="Georgia" w:hAnsi="Georgia"/>
        </w:rPr>
      </w:pPr>
      <w:r>
        <w:rPr>
          <w:rFonts w:ascii="Georgia" w:hAnsi="Georgia"/>
        </w:rPr>
        <w:t xml:space="preserve">The signatories of the SVP Bank Account shall be such directors of the SPV as shall be nominated by the </w:t>
      </w:r>
      <w:r w:rsidRPr="00D30B16">
        <w:rPr>
          <w:rFonts w:ascii="Georgia" w:hAnsi="Georgia"/>
          <w:highlight w:val="yellow"/>
          <w:rPrChange w:id="170" w:author="USER" w:date="2021-06-02T13:34:00Z">
            <w:rPr>
              <w:rFonts w:ascii="Georgia" w:hAnsi="Georgia"/>
            </w:rPr>
          </w:rPrChange>
        </w:rPr>
        <w:t>Developer</w:t>
      </w:r>
      <w:r>
        <w:rPr>
          <w:rFonts w:ascii="Georgia" w:hAnsi="Georgia"/>
        </w:rPr>
        <w:t xml:space="preserve"> </w:t>
      </w:r>
      <w:r w:rsidR="00457178" w:rsidRPr="00913CD1">
        <w:rPr>
          <w:rFonts w:ascii="Georgia" w:hAnsi="Georgia"/>
        </w:rPr>
        <w:t>f</w:t>
      </w:r>
      <w:r>
        <w:rPr>
          <w:rFonts w:ascii="Georgia" w:hAnsi="Georgia"/>
        </w:rPr>
        <w:t>rom time to time. The</w:t>
      </w:r>
      <w:r w:rsidR="00457178" w:rsidRPr="00913CD1">
        <w:rPr>
          <w:rFonts w:ascii="Georgia" w:hAnsi="Georgia"/>
        </w:rPr>
        <w:t xml:space="preserve"> </w:t>
      </w:r>
      <w:r>
        <w:rPr>
          <w:rFonts w:ascii="Georgia" w:hAnsi="Georgia"/>
        </w:rPr>
        <w:t xml:space="preserve">said SPV Bank Account </w:t>
      </w:r>
      <w:r w:rsidR="00457178" w:rsidRPr="00913CD1">
        <w:rPr>
          <w:rFonts w:ascii="Georgia" w:hAnsi="Georgia"/>
        </w:rPr>
        <w:t>shall be operated by the said directors exclusively.</w:t>
      </w:r>
    </w:p>
    <w:p w14:paraId="4191530D" w14:textId="75FE105A" w:rsidR="00B56EBD" w:rsidRPr="00AA6062" w:rsidRDefault="00B56EBD" w:rsidP="00B56EBD">
      <w:pPr>
        <w:numPr>
          <w:ilvl w:val="1"/>
          <w:numId w:val="1"/>
        </w:numPr>
        <w:spacing w:after="200" w:line="264" w:lineRule="auto"/>
        <w:jc w:val="both"/>
        <w:rPr>
          <w:rFonts w:ascii="Georgia" w:hAnsi="Georgia"/>
          <w:b/>
          <w:bCs/>
          <w:color w:val="000000"/>
          <w:lang w:bidi="en-US"/>
        </w:rPr>
      </w:pPr>
      <w:r w:rsidRPr="00321EFB">
        <w:rPr>
          <w:rFonts w:ascii="Georgia" w:hAnsi="Georgia"/>
          <w:b/>
          <w:bCs/>
          <w:color w:val="000000"/>
          <w:lang w:bidi="en-US"/>
        </w:rPr>
        <w:t>Incorporation of the Management Company</w:t>
      </w:r>
      <w:bookmarkEnd w:id="168"/>
      <w:r w:rsidRPr="00321EFB">
        <w:rPr>
          <w:rFonts w:ascii="Georgia" w:hAnsi="Georgia"/>
          <w:b/>
          <w:bCs/>
          <w:color w:val="000000"/>
          <w:lang w:bidi="en-US"/>
        </w:rPr>
        <w:t xml:space="preserve"> </w:t>
      </w:r>
    </w:p>
    <w:p w14:paraId="7F2BF030" w14:textId="77777777" w:rsidR="00B56EBD" w:rsidRPr="00321EFB" w:rsidRDefault="00B56EBD" w:rsidP="00B56EBD">
      <w:pPr>
        <w:spacing w:after="200" w:line="264" w:lineRule="auto"/>
        <w:ind w:left="720"/>
        <w:jc w:val="both"/>
        <w:rPr>
          <w:rFonts w:ascii="Georgia" w:hAnsi="Georgia"/>
          <w:b/>
          <w:bCs/>
          <w:color w:val="000000"/>
          <w:lang w:bidi="en-US"/>
        </w:rPr>
      </w:pPr>
      <w:r w:rsidRPr="00321EFB">
        <w:rPr>
          <w:rFonts w:ascii="Georgia" w:hAnsi="Georgia"/>
          <w:bCs/>
          <w:color w:val="000000"/>
          <w:lang w:bidi="en-US"/>
        </w:rPr>
        <w:t xml:space="preserve">The Parties shall on or before the completion of the construction phase of the Project incorporate or cause the incorporation of the Management Company with such nominal share capital as may be agreed upon by the </w:t>
      </w:r>
      <w:r w:rsidR="00610ADA" w:rsidRPr="00321EFB">
        <w:rPr>
          <w:rFonts w:ascii="Georgia" w:hAnsi="Georgia"/>
          <w:bCs/>
          <w:color w:val="000000"/>
          <w:lang w:bidi="en-US"/>
        </w:rPr>
        <w:t>Parties</w:t>
      </w:r>
      <w:r w:rsidRPr="00321EFB">
        <w:rPr>
          <w:rFonts w:ascii="Georgia" w:hAnsi="Georgia"/>
          <w:bCs/>
          <w:color w:val="000000"/>
          <w:lang w:bidi="en-US"/>
        </w:rPr>
        <w:t xml:space="preserve">. Unless otherwise resolved by the Parties, for each Unit sold or transferred to a buyer or any of the Parties, there shall be issued, transfer or allotted </w:t>
      </w:r>
      <w:r w:rsidRPr="00D30B16">
        <w:rPr>
          <w:rFonts w:ascii="Georgia" w:hAnsi="Georgia"/>
          <w:bCs/>
          <w:color w:val="000000"/>
          <w:highlight w:val="yellow"/>
          <w:lang w:bidi="en-US"/>
          <w:rPrChange w:id="171" w:author="USER" w:date="2021-06-02T13:34:00Z">
            <w:rPr>
              <w:rFonts w:ascii="Georgia" w:hAnsi="Georgia"/>
              <w:bCs/>
              <w:color w:val="000000"/>
              <w:lang w:bidi="en-US"/>
            </w:rPr>
          </w:rPrChange>
        </w:rPr>
        <w:t>one (1)</w:t>
      </w:r>
      <w:r w:rsidRPr="00321EFB">
        <w:rPr>
          <w:rFonts w:ascii="Georgia" w:hAnsi="Georgia"/>
          <w:bCs/>
          <w:color w:val="000000"/>
          <w:lang w:bidi="en-US"/>
        </w:rPr>
        <w:t xml:space="preserve"> share in the Management Company, and such share and the title documents for such Unit shall be inseparable. </w:t>
      </w:r>
    </w:p>
    <w:p w14:paraId="2D53419D" w14:textId="286B3478" w:rsidR="00073789" w:rsidRDefault="001648C3"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172" w:name="_Ref511654492"/>
      <w:bookmarkStart w:id="173" w:name="_Toc6061792"/>
      <w:r>
        <w:rPr>
          <w:rFonts w:ascii="Georgia" w:eastAsia="Times New Roman" w:hAnsi="Georgia" w:cs="Times New Roman"/>
          <w:b/>
          <w:bCs/>
          <w:smallCaps/>
          <w:kern w:val="32"/>
        </w:rPr>
        <w:t>CUSTODY OF TITLE</w:t>
      </w:r>
    </w:p>
    <w:p w14:paraId="33C8B8E9" w14:textId="4BD9A535" w:rsidR="001648C3" w:rsidRDefault="00815A62" w:rsidP="00245D6F">
      <w:pPr>
        <w:pStyle w:val="ListParagraph"/>
        <w:numPr>
          <w:ilvl w:val="1"/>
          <w:numId w:val="1"/>
        </w:numPr>
        <w:tabs>
          <w:tab w:val="left" w:pos="9180"/>
        </w:tabs>
        <w:jc w:val="both"/>
        <w:rPr>
          <w:rFonts w:ascii="Georgia" w:hAnsi="Georgia"/>
        </w:rPr>
      </w:pPr>
      <w:ins w:id="174" w:author="Christine" w:date="2019-11-26T11:02:00Z">
        <w:r w:rsidRPr="005131AD">
          <w:rPr>
            <w:rFonts w:ascii="Georgia" w:hAnsi="Georgia"/>
          </w:rPr>
          <w:t>Upon the successful r</w:t>
        </w:r>
      </w:ins>
      <w:ins w:id="175" w:author="Christine" w:date="2019-11-26T11:03:00Z">
        <w:r w:rsidRPr="005131AD">
          <w:rPr>
            <w:rFonts w:ascii="Georgia" w:hAnsi="Georgia"/>
          </w:rPr>
          <w:t>egistration of the SPV</w:t>
        </w:r>
      </w:ins>
      <w:ins w:id="176" w:author="Christine" w:date="2019-11-26T11:04:00Z">
        <w:r w:rsidR="005131AD" w:rsidRPr="005131AD">
          <w:rPr>
            <w:rFonts w:ascii="Georgia" w:hAnsi="Georgia"/>
          </w:rPr>
          <w:t xml:space="preserve"> and </w:t>
        </w:r>
      </w:ins>
      <w:ins w:id="177" w:author="Christine" w:date="2019-11-26T11:06:00Z">
        <w:r w:rsidR="005131AD" w:rsidRPr="005131AD">
          <w:rPr>
            <w:rFonts w:ascii="Georgia" w:hAnsi="Georgia"/>
            <w:rPrChange w:id="178" w:author="Christine" w:date="2019-11-26T11:07:00Z">
              <w:rPr>
                <w:rFonts w:ascii="Candara" w:hAnsi="Candara"/>
                <w:sz w:val="24"/>
                <w:szCs w:val="24"/>
              </w:rPr>
            </w:rPrChange>
          </w:rPr>
          <w:t>issuance of a professional undertaking in the terms acceptable to the Land</w:t>
        </w:r>
      </w:ins>
      <w:ins w:id="179" w:author="Christine" w:date="2019-11-26T11:07:00Z">
        <w:r w:rsidR="005131AD" w:rsidRPr="005131AD">
          <w:rPr>
            <w:rFonts w:ascii="Georgia" w:hAnsi="Georgia"/>
            <w:rPrChange w:id="180" w:author="Christine" w:date="2019-11-26T11:07:00Z">
              <w:rPr>
                <w:rFonts w:ascii="Candara" w:hAnsi="Candara"/>
                <w:sz w:val="24"/>
                <w:szCs w:val="24"/>
              </w:rPr>
            </w:rPrChange>
          </w:rPr>
          <w:t xml:space="preserve"> Owner or the Land Owner’s Advocates</w:t>
        </w:r>
      </w:ins>
      <w:ins w:id="181" w:author="Christine" w:date="2019-11-26T11:03:00Z">
        <w:r w:rsidRPr="005131AD">
          <w:rPr>
            <w:rFonts w:ascii="Georgia" w:hAnsi="Georgia"/>
          </w:rPr>
          <w:t xml:space="preserve">, </w:t>
        </w:r>
        <w:r>
          <w:rPr>
            <w:rFonts w:ascii="Georgia" w:hAnsi="Georgia"/>
          </w:rPr>
          <w:t>t</w:t>
        </w:r>
      </w:ins>
      <w:del w:id="182" w:author="Christine" w:date="2019-11-26T10:57:00Z">
        <w:r w:rsidR="00245D6F" w:rsidDel="00815A62">
          <w:rPr>
            <w:rFonts w:ascii="Georgia" w:hAnsi="Georgia"/>
          </w:rPr>
          <w:delText>On or before execution of this Agreement, t</w:delText>
        </w:r>
      </w:del>
      <w:r w:rsidR="001648C3" w:rsidRPr="00653552">
        <w:rPr>
          <w:rFonts w:ascii="Georgia" w:hAnsi="Georgia"/>
        </w:rPr>
        <w:t xml:space="preserve">he </w:t>
      </w:r>
      <w:r w:rsidR="001648C3">
        <w:rPr>
          <w:rFonts w:ascii="Georgia" w:hAnsi="Georgia"/>
        </w:rPr>
        <w:t xml:space="preserve">Land Owner or the Land Owner’s Advocates shall </w:t>
      </w:r>
      <w:ins w:id="183" w:author="Christine" w:date="2019-11-26T10:59:00Z">
        <w:r>
          <w:rPr>
            <w:rFonts w:ascii="Georgia" w:hAnsi="Georgia"/>
          </w:rPr>
          <w:t>release</w:t>
        </w:r>
      </w:ins>
      <w:del w:id="184" w:author="Christine" w:date="2019-11-26T10:59:00Z">
        <w:r w:rsidR="001648C3" w:rsidDel="00815A62">
          <w:rPr>
            <w:rFonts w:ascii="Georgia" w:hAnsi="Georgia"/>
          </w:rPr>
          <w:delText>handover</w:delText>
        </w:r>
      </w:del>
      <w:r w:rsidR="001648C3">
        <w:rPr>
          <w:rFonts w:ascii="Georgia" w:hAnsi="Georgia"/>
        </w:rPr>
        <w:t xml:space="preserve"> the original Certificate of Title </w:t>
      </w:r>
      <w:r w:rsidR="00D83D06">
        <w:rPr>
          <w:rFonts w:ascii="Georgia" w:hAnsi="Georgia"/>
        </w:rPr>
        <w:t xml:space="preserve">for </w:t>
      </w:r>
      <w:r w:rsidR="001648C3">
        <w:rPr>
          <w:rFonts w:ascii="Georgia" w:hAnsi="Georgia"/>
        </w:rPr>
        <w:t>the Land to the Developer’s Advocates</w:t>
      </w:r>
      <w:ins w:id="185" w:author="Christine" w:date="2019-11-26T10:58:00Z">
        <w:r>
          <w:rPr>
            <w:rFonts w:ascii="Georgia" w:hAnsi="Georgia"/>
          </w:rPr>
          <w:t xml:space="preserve"> </w:t>
        </w:r>
      </w:ins>
      <w:del w:id="186" w:author="Christine" w:date="2019-11-26T11:03:00Z">
        <w:r w:rsidR="00245D6F" w:rsidDel="0070192D">
          <w:rPr>
            <w:rFonts w:ascii="Georgia" w:hAnsi="Georgia"/>
          </w:rPr>
          <w:delText xml:space="preserve"> </w:delText>
        </w:r>
      </w:del>
      <w:r w:rsidR="001648C3">
        <w:rPr>
          <w:rFonts w:ascii="Georgia" w:hAnsi="Georgia"/>
        </w:rPr>
        <w:t xml:space="preserve">who shall hold the same </w:t>
      </w:r>
      <w:r w:rsidR="00C45B31">
        <w:rPr>
          <w:rFonts w:ascii="Georgia" w:hAnsi="Georgia"/>
        </w:rPr>
        <w:t>on</w:t>
      </w:r>
      <w:r w:rsidR="00245D6F">
        <w:rPr>
          <w:rFonts w:ascii="Georgia" w:hAnsi="Georgia"/>
        </w:rPr>
        <w:t xml:space="preserve"> stakeholders</w:t>
      </w:r>
      <w:r w:rsidR="00C45B31">
        <w:rPr>
          <w:rFonts w:ascii="Georgia" w:hAnsi="Georgia"/>
        </w:rPr>
        <w:t>’ terms</w:t>
      </w:r>
      <w:r w:rsidR="00245D6F">
        <w:rPr>
          <w:rFonts w:ascii="Georgia" w:hAnsi="Georgia"/>
        </w:rPr>
        <w:t xml:space="preserve"> pending successful registration of the Land in the name of the SPV.</w:t>
      </w:r>
    </w:p>
    <w:p w14:paraId="60F3D52B" w14:textId="77777777" w:rsidR="00245D6F" w:rsidRDefault="00245D6F" w:rsidP="00653552">
      <w:pPr>
        <w:pStyle w:val="ListParagraph"/>
        <w:tabs>
          <w:tab w:val="left" w:pos="9180"/>
        </w:tabs>
        <w:jc w:val="both"/>
        <w:rPr>
          <w:rFonts w:ascii="Georgia" w:hAnsi="Georgia"/>
        </w:rPr>
      </w:pPr>
    </w:p>
    <w:p w14:paraId="2B562171" w14:textId="7A5C14A9" w:rsidR="00245D6F" w:rsidRPr="00653552" w:rsidRDefault="00245D6F" w:rsidP="00653552">
      <w:pPr>
        <w:pStyle w:val="ListParagraph"/>
        <w:numPr>
          <w:ilvl w:val="1"/>
          <w:numId w:val="1"/>
        </w:numPr>
        <w:tabs>
          <w:tab w:val="left" w:pos="9180"/>
        </w:tabs>
        <w:jc w:val="both"/>
        <w:rPr>
          <w:rFonts w:ascii="Georgia" w:hAnsi="Georgia"/>
        </w:rPr>
      </w:pPr>
      <w:r>
        <w:rPr>
          <w:rFonts w:ascii="Georgia" w:hAnsi="Georgia"/>
        </w:rPr>
        <w:t xml:space="preserve">Once the Land has been registered in the name of the SPV, the Land Owner’s Advocates will hold the original Certificate of Title </w:t>
      </w:r>
      <w:r w:rsidR="00D83D06">
        <w:rPr>
          <w:rFonts w:ascii="Georgia" w:hAnsi="Georgia"/>
        </w:rPr>
        <w:t xml:space="preserve">for the Land </w:t>
      </w:r>
      <w:r w:rsidR="00C45B31">
        <w:rPr>
          <w:rFonts w:ascii="Georgia" w:hAnsi="Georgia"/>
        </w:rPr>
        <w:t>on</w:t>
      </w:r>
      <w:r>
        <w:rPr>
          <w:rFonts w:ascii="Georgia" w:hAnsi="Georgia"/>
        </w:rPr>
        <w:t xml:space="preserve"> stakeholders</w:t>
      </w:r>
      <w:r w:rsidR="00C45B31">
        <w:rPr>
          <w:rFonts w:ascii="Georgia" w:hAnsi="Georgia"/>
        </w:rPr>
        <w:t xml:space="preserve">’ terms and </w:t>
      </w:r>
      <w:r w:rsidR="00A70095">
        <w:rPr>
          <w:rFonts w:ascii="Georgia" w:hAnsi="Georgia"/>
        </w:rPr>
        <w:t>shall</w:t>
      </w:r>
      <w:r w:rsidR="00C45B31">
        <w:rPr>
          <w:rFonts w:ascii="Georgia" w:hAnsi="Georgia"/>
        </w:rPr>
        <w:t xml:space="preserve"> release the same to the Developer’s Advocates</w:t>
      </w:r>
      <w:r w:rsidR="00107FB7">
        <w:rPr>
          <w:rFonts w:ascii="Georgia" w:hAnsi="Georgia"/>
        </w:rPr>
        <w:t>,</w:t>
      </w:r>
      <w:r w:rsidR="00F61F16" w:rsidRPr="00F61F16">
        <w:rPr>
          <w:rFonts w:ascii="Georgia" w:hAnsi="Georgia"/>
        </w:rPr>
        <w:t xml:space="preserve"> </w:t>
      </w:r>
      <w:r w:rsidR="00F61F16">
        <w:rPr>
          <w:rFonts w:ascii="Georgia" w:hAnsi="Georgia"/>
        </w:rPr>
        <w:t>upon receipt of a suitable</w:t>
      </w:r>
      <w:r w:rsidR="00E82F4A">
        <w:rPr>
          <w:rFonts w:ascii="Georgia" w:hAnsi="Georgia"/>
        </w:rPr>
        <w:t xml:space="preserve"> irrevocable</w:t>
      </w:r>
      <w:r w:rsidR="00F61F16">
        <w:rPr>
          <w:rFonts w:ascii="Georgia" w:hAnsi="Georgia"/>
        </w:rPr>
        <w:t xml:space="preserve"> professional undertaking from the Developer’s Advocates,</w:t>
      </w:r>
      <w:r w:rsidR="00107FB7" w:rsidRPr="00653552">
        <w:rPr>
          <w:rFonts w:ascii="Georgia" w:hAnsi="Georgia"/>
        </w:rPr>
        <w:t xml:space="preserve"> to enable them undertake Change of User</w:t>
      </w:r>
      <w:r w:rsidR="00C45B31" w:rsidRPr="00653552">
        <w:rPr>
          <w:rFonts w:ascii="Georgia" w:hAnsi="Georgia"/>
        </w:rPr>
        <w:t xml:space="preserve"> </w:t>
      </w:r>
      <w:r w:rsidR="00107FB7" w:rsidRPr="00653552">
        <w:rPr>
          <w:rFonts w:ascii="Georgia" w:hAnsi="Georgia"/>
        </w:rPr>
        <w:t>pursuant to clause 5.5</w:t>
      </w:r>
      <w:r w:rsidR="00F61F16">
        <w:rPr>
          <w:rFonts w:ascii="Georgia" w:hAnsi="Georgia"/>
        </w:rPr>
        <w:t>.</w:t>
      </w:r>
    </w:p>
    <w:p w14:paraId="53AA52CE" w14:textId="306BA986"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r w:rsidRPr="00321EFB">
        <w:rPr>
          <w:rFonts w:ascii="Georgia" w:eastAsia="Times New Roman" w:hAnsi="Georgia" w:cs="Times New Roman"/>
          <w:b/>
          <w:bCs/>
          <w:smallCaps/>
          <w:kern w:val="32"/>
        </w:rPr>
        <w:t xml:space="preserve">PARTIES’ CONTRIBUTION AND </w:t>
      </w:r>
      <w:r w:rsidR="00F77C83" w:rsidRPr="00321EFB">
        <w:rPr>
          <w:rFonts w:ascii="Georgia" w:eastAsia="Times New Roman" w:hAnsi="Georgia" w:cs="Times New Roman"/>
          <w:b/>
          <w:bCs/>
          <w:smallCaps/>
          <w:kern w:val="32"/>
        </w:rPr>
        <w:t>COMPENSATION</w:t>
      </w:r>
      <w:bookmarkEnd w:id="172"/>
      <w:bookmarkEnd w:id="173"/>
      <w:r w:rsidR="00F77C83" w:rsidRPr="00321EFB">
        <w:rPr>
          <w:rFonts w:ascii="Georgia" w:eastAsia="Times New Roman" w:hAnsi="Georgia" w:cs="Times New Roman"/>
          <w:b/>
          <w:bCs/>
          <w:smallCaps/>
          <w:kern w:val="32"/>
        </w:rPr>
        <w:t xml:space="preserve"> </w:t>
      </w:r>
      <w:bookmarkStart w:id="187" w:name="_Toc511160197"/>
    </w:p>
    <w:p w14:paraId="48377BEE" w14:textId="77777777" w:rsidR="00B56EBD" w:rsidRPr="00321EFB" w:rsidRDefault="00B56EBD" w:rsidP="00B56EBD">
      <w:pPr>
        <w:numPr>
          <w:ilvl w:val="1"/>
          <w:numId w:val="1"/>
        </w:numPr>
        <w:spacing w:after="200" w:line="264" w:lineRule="auto"/>
        <w:jc w:val="both"/>
        <w:rPr>
          <w:rFonts w:ascii="Georgia" w:hAnsi="Georgia"/>
          <w:b/>
        </w:rPr>
      </w:pPr>
      <w:bookmarkStart w:id="188" w:name="_Ref512256307"/>
      <w:r w:rsidRPr="00321EFB">
        <w:rPr>
          <w:rFonts w:ascii="Georgia" w:hAnsi="Georgia"/>
          <w:b/>
        </w:rPr>
        <w:t>Parties’ Contribution</w:t>
      </w:r>
    </w:p>
    <w:p w14:paraId="139A4429" w14:textId="6CACE6DA" w:rsidR="00B56EBD" w:rsidRPr="00321EFB" w:rsidRDefault="00B56EBD" w:rsidP="00653552">
      <w:pPr>
        <w:spacing w:after="200" w:line="264" w:lineRule="auto"/>
        <w:ind w:left="720"/>
        <w:jc w:val="both"/>
        <w:rPr>
          <w:rFonts w:ascii="Georgia" w:hAnsi="Georgia"/>
        </w:rPr>
      </w:pPr>
      <w:r w:rsidRPr="00321EFB">
        <w:rPr>
          <w:rFonts w:ascii="Georgia" w:hAnsi="Georgia"/>
        </w:rPr>
        <w:lastRenderedPageBreak/>
        <w:t xml:space="preserve">In addition to the Parties’ obligations under </w:t>
      </w:r>
      <w:r w:rsidR="00E82F4A">
        <w:rPr>
          <w:rFonts w:ascii="Georgia" w:hAnsi="Georgia"/>
        </w:rPr>
        <w:t>c</w:t>
      </w:r>
      <w:r w:rsidRPr="00321EFB">
        <w:rPr>
          <w:rFonts w:ascii="Georgia" w:hAnsi="Georgia"/>
        </w:rPr>
        <w:t xml:space="preserve">lause </w:t>
      </w:r>
      <w:r w:rsidR="00073789">
        <w:rPr>
          <w:rFonts w:ascii="Georgia" w:hAnsi="Georgia"/>
        </w:rPr>
        <w:t>9</w:t>
      </w:r>
      <w:r w:rsidRPr="00321EFB">
        <w:rPr>
          <w:rFonts w:ascii="Georgia" w:hAnsi="Georgia"/>
        </w:rPr>
        <w:t xml:space="preserve">, the Parties hereby agree that their respective contributions to the project shall be as </w:t>
      </w:r>
      <w:proofErr w:type="gramStart"/>
      <w:r w:rsidRPr="00321EFB">
        <w:rPr>
          <w:rFonts w:ascii="Georgia" w:hAnsi="Georgia"/>
        </w:rPr>
        <w:t>follows:-</w:t>
      </w:r>
      <w:proofErr w:type="gramEnd"/>
    </w:p>
    <w:p w14:paraId="2035A58C" w14:textId="77777777" w:rsidR="00B56EBD" w:rsidRPr="00321EFB" w:rsidRDefault="00F77C83" w:rsidP="00B56EBD">
      <w:pPr>
        <w:numPr>
          <w:ilvl w:val="2"/>
          <w:numId w:val="1"/>
        </w:numPr>
        <w:spacing w:after="200" w:line="264" w:lineRule="auto"/>
        <w:jc w:val="both"/>
        <w:rPr>
          <w:rFonts w:ascii="Georgia" w:hAnsi="Georgia"/>
        </w:rPr>
      </w:pPr>
      <w:r w:rsidRPr="00321EFB">
        <w:rPr>
          <w:rFonts w:ascii="Georgia" w:hAnsi="Georgia"/>
        </w:rPr>
        <w:t>The Landowner shall</w:t>
      </w:r>
      <w:r w:rsidR="00B56EBD" w:rsidRPr="00321EFB">
        <w:rPr>
          <w:rFonts w:ascii="Georgia" w:hAnsi="Georgia"/>
        </w:rPr>
        <w:t xml:space="preserve"> cede its rights in and user of </w:t>
      </w:r>
      <w:r w:rsidR="009C7D52" w:rsidRPr="00321EFB">
        <w:rPr>
          <w:rFonts w:ascii="Georgia" w:hAnsi="Georgia"/>
        </w:rPr>
        <w:t>the Land</w:t>
      </w:r>
      <w:r w:rsidR="00B56EBD" w:rsidRPr="00321EFB">
        <w:rPr>
          <w:rFonts w:ascii="Georgia" w:hAnsi="Georgia"/>
        </w:rPr>
        <w:t xml:space="preserve"> to the Parties for use in the implementation of the Project.</w:t>
      </w:r>
    </w:p>
    <w:p w14:paraId="451CBEBB" w14:textId="64626C26" w:rsidR="00B56EBD" w:rsidRPr="00321EFB" w:rsidRDefault="00B56EBD" w:rsidP="00F77C83">
      <w:pPr>
        <w:numPr>
          <w:ilvl w:val="2"/>
          <w:numId w:val="1"/>
        </w:numPr>
        <w:spacing w:after="200" w:line="264" w:lineRule="auto"/>
        <w:jc w:val="both"/>
        <w:rPr>
          <w:rFonts w:ascii="Georgia" w:hAnsi="Georgia"/>
        </w:rPr>
      </w:pPr>
      <w:r w:rsidRPr="00321EFB">
        <w:rPr>
          <w:rFonts w:ascii="Georgia" w:hAnsi="Georgia"/>
        </w:rPr>
        <w:t>The Developer shall provide all the resources required for the purpose of implementation of the Project including</w:t>
      </w:r>
      <w:r w:rsidR="00DA5EA9" w:rsidRPr="00321EFB">
        <w:rPr>
          <w:rFonts w:ascii="Georgia" w:hAnsi="Georgia"/>
        </w:rPr>
        <w:t xml:space="preserve"> </w:t>
      </w:r>
      <w:r w:rsidRPr="00321EFB">
        <w:rPr>
          <w:rFonts w:ascii="Georgia" w:hAnsi="Georgia"/>
        </w:rPr>
        <w:t xml:space="preserve">financing the cost of procuring the Construction Documents, </w:t>
      </w:r>
      <w:r w:rsidR="000D3F14" w:rsidRPr="00321EFB">
        <w:rPr>
          <w:rFonts w:ascii="Georgia" w:hAnsi="Georgia"/>
        </w:rPr>
        <w:t xml:space="preserve">setting up the SPV, transferring the land to the SPV, </w:t>
      </w:r>
      <w:r w:rsidRPr="00321EFB">
        <w:rPr>
          <w:rFonts w:ascii="Georgia" w:hAnsi="Georgia"/>
        </w:rPr>
        <w:t>hiring of the Consultants and financing the construction works and full implementation of the Project.</w:t>
      </w:r>
    </w:p>
    <w:bookmarkEnd w:id="187"/>
    <w:bookmarkEnd w:id="188"/>
    <w:p w14:paraId="7ACDE1B9" w14:textId="77777777" w:rsidR="00F77C83" w:rsidRPr="00321EFB" w:rsidRDefault="00F77C83" w:rsidP="00F77C83">
      <w:pPr>
        <w:numPr>
          <w:ilvl w:val="1"/>
          <w:numId w:val="1"/>
        </w:numPr>
        <w:spacing w:after="200" w:line="264" w:lineRule="auto"/>
        <w:jc w:val="both"/>
        <w:rPr>
          <w:rFonts w:ascii="Georgia" w:hAnsi="Georgia"/>
          <w:b/>
        </w:rPr>
      </w:pPr>
      <w:r w:rsidRPr="00321EFB">
        <w:rPr>
          <w:rFonts w:ascii="Georgia" w:hAnsi="Georgia"/>
          <w:b/>
        </w:rPr>
        <w:t>SHARING OF THE UNITS</w:t>
      </w:r>
    </w:p>
    <w:p w14:paraId="47597596" w14:textId="77777777" w:rsidR="00F77C83" w:rsidRPr="00321EFB" w:rsidRDefault="00F77C83" w:rsidP="00F77C83">
      <w:pPr>
        <w:spacing w:after="200" w:line="264" w:lineRule="auto"/>
        <w:ind w:left="720"/>
        <w:jc w:val="both"/>
        <w:rPr>
          <w:rFonts w:ascii="Georgia" w:hAnsi="Georgia"/>
          <w:b/>
        </w:rPr>
      </w:pPr>
      <w:r w:rsidRPr="00321EFB">
        <w:rPr>
          <w:rFonts w:ascii="Georgia" w:hAnsi="Georgia"/>
        </w:rPr>
        <w:t xml:space="preserve">The Parties have agreed that the Units in the Project shall be shared out as </w:t>
      </w:r>
      <w:proofErr w:type="gramStart"/>
      <w:r w:rsidRPr="00321EFB">
        <w:rPr>
          <w:rFonts w:ascii="Georgia" w:hAnsi="Georgia"/>
        </w:rPr>
        <w:t>follows:-</w:t>
      </w:r>
      <w:proofErr w:type="gramEnd"/>
    </w:p>
    <w:p w14:paraId="4E00CD3D" w14:textId="77777777" w:rsidR="00B37233" w:rsidRPr="00321EFB" w:rsidRDefault="00F77C83" w:rsidP="00F77C83">
      <w:pPr>
        <w:numPr>
          <w:ilvl w:val="2"/>
          <w:numId w:val="1"/>
        </w:numPr>
        <w:spacing w:after="200" w:line="252" w:lineRule="auto"/>
        <w:jc w:val="both"/>
        <w:rPr>
          <w:rFonts w:ascii="Georgia" w:hAnsi="Georgia"/>
          <w:b/>
        </w:rPr>
      </w:pPr>
      <w:r w:rsidRPr="00321EFB">
        <w:rPr>
          <w:rFonts w:ascii="Georgia" w:hAnsi="Georgia"/>
        </w:rPr>
        <w:t xml:space="preserve">The Land Owner will be entitled to </w:t>
      </w:r>
      <w:r w:rsidR="00B37233" w:rsidRPr="00321EFB">
        <w:rPr>
          <w:rFonts w:ascii="Georgia" w:hAnsi="Georgia"/>
        </w:rPr>
        <w:t xml:space="preserve">the following </w:t>
      </w:r>
      <w:r w:rsidR="00B37233" w:rsidRPr="00D30B16">
        <w:rPr>
          <w:rFonts w:ascii="Georgia" w:hAnsi="Georgia"/>
          <w:highlight w:val="yellow"/>
          <w:rPrChange w:id="189" w:author="USER" w:date="2021-06-02T13:35:00Z">
            <w:rPr>
              <w:rFonts w:ascii="Georgia" w:hAnsi="Georgia"/>
            </w:rPr>
          </w:rPrChange>
        </w:rPr>
        <w:t xml:space="preserve">Ten </w:t>
      </w:r>
      <w:r w:rsidRPr="00D30B16">
        <w:rPr>
          <w:rFonts w:ascii="Georgia" w:hAnsi="Georgia"/>
          <w:highlight w:val="yellow"/>
          <w:rPrChange w:id="190" w:author="USER" w:date="2021-06-02T13:35:00Z">
            <w:rPr>
              <w:rFonts w:ascii="Georgia" w:hAnsi="Georgia"/>
            </w:rPr>
          </w:rPrChange>
        </w:rPr>
        <w:t>(</w:t>
      </w:r>
      <w:r w:rsidR="00B37233" w:rsidRPr="00D30B16">
        <w:rPr>
          <w:rFonts w:ascii="Georgia" w:hAnsi="Georgia"/>
          <w:highlight w:val="yellow"/>
          <w:rPrChange w:id="191" w:author="USER" w:date="2021-06-02T13:35:00Z">
            <w:rPr>
              <w:rFonts w:ascii="Georgia" w:hAnsi="Georgia"/>
            </w:rPr>
          </w:rPrChange>
        </w:rPr>
        <w:t>10</w:t>
      </w:r>
      <w:r w:rsidRPr="00D30B16">
        <w:rPr>
          <w:rFonts w:ascii="Georgia" w:hAnsi="Georgia"/>
          <w:highlight w:val="yellow"/>
          <w:rPrChange w:id="192" w:author="USER" w:date="2021-06-02T13:35:00Z">
            <w:rPr>
              <w:rFonts w:ascii="Georgia" w:hAnsi="Georgia"/>
            </w:rPr>
          </w:rPrChange>
        </w:rPr>
        <w:t>)</w:t>
      </w:r>
      <w:r w:rsidRPr="00321EFB">
        <w:rPr>
          <w:rFonts w:ascii="Georgia" w:hAnsi="Georgia"/>
        </w:rPr>
        <w:t xml:space="preserve"> Units and relevant parking spaces</w:t>
      </w:r>
      <w:r w:rsidR="00B37233" w:rsidRPr="00321EFB">
        <w:rPr>
          <w:rFonts w:ascii="Georgia" w:hAnsi="Georgia"/>
        </w:rPr>
        <w:t>:</w:t>
      </w:r>
    </w:p>
    <w:p w14:paraId="0FCE7D85" w14:textId="40C4212E" w:rsidR="00F77C83" w:rsidRPr="00321EFB" w:rsidRDefault="00A21595" w:rsidP="00DC4F3E">
      <w:pPr>
        <w:pStyle w:val="ListParagraph"/>
        <w:numPr>
          <w:ilvl w:val="0"/>
          <w:numId w:val="15"/>
        </w:numPr>
        <w:spacing w:after="200" w:line="252" w:lineRule="auto"/>
        <w:jc w:val="both"/>
        <w:rPr>
          <w:rFonts w:ascii="Georgia" w:hAnsi="Georgia"/>
        </w:rPr>
      </w:pPr>
      <w:r w:rsidRPr="00321EFB">
        <w:rPr>
          <w:rFonts w:ascii="Georgia" w:hAnsi="Georgia"/>
        </w:rPr>
        <w:t xml:space="preserve">All </w:t>
      </w:r>
      <w:r w:rsidR="00B37233" w:rsidRPr="00D30B16">
        <w:rPr>
          <w:rFonts w:ascii="Georgia" w:hAnsi="Georgia"/>
          <w:highlight w:val="yellow"/>
          <w:rPrChange w:id="193" w:author="USER" w:date="2021-06-02T13:35:00Z">
            <w:rPr>
              <w:rFonts w:ascii="Georgia" w:hAnsi="Georgia"/>
            </w:rPr>
          </w:rPrChange>
        </w:rPr>
        <w:t>Eight (8) Units on the 2</w:t>
      </w:r>
      <w:r w:rsidR="00B37233" w:rsidRPr="00D30B16">
        <w:rPr>
          <w:rFonts w:ascii="Georgia" w:hAnsi="Georgia"/>
          <w:highlight w:val="yellow"/>
          <w:vertAlign w:val="superscript"/>
          <w:rPrChange w:id="194" w:author="USER" w:date="2021-06-02T13:35:00Z">
            <w:rPr>
              <w:rFonts w:ascii="Georgia" w:hAnsi="Georgia"/>
              <w:vertAlign w:val="superscript"/>
            </w:rPr>
          </w:rPrChange>
        </w:rPr>
        <w:t>nd</w:t>
      </w:r>
      <w:r w:rsidR="00B37233" w:rsidRPr="00D30B16">
        <w:rPr>
          <w:rFonts w:ascii="Georgia" w:hAnsi="Georgia"/>
          <w:highlight w:val="yellow"/>
          <w:rPrChange w:id="195" w:author="USER" w:date="2021-06-02T13:35:00Z">
            <w:rPr>
              <w:rFonts w:ascii="Georgia" w:hAnsi="Georgia"/>
            </w:rPr>
          </w:rPrChange>
        </w:rPr>
        <w:t xml:space="preserve"> and 8</w:t>
      </w:r>
      <w:r w:rsidR="00B37233" w:rsidRPr="00D30B16">
        <w:rPr>
          <w:rFonts w:ascii="Georgia" w:hAnsi="Georgia"/>
          <w:highlight w:val="yellow"/>
          <w:vertAlign w:val="superscript"/>
          <w:rPrChange w:id="196" w:author="USER" w:date="2021-06-02T13:35:00Z">
            <w:rPr>
              <w:rFonts w:ascii="Georgia" w:hAnsi="Georgia"/>
              <w:vertAlign w:val="superscript"/>
            </w:rPr>
          </w:rPrChange>
        </w:rPr>
        <w:t>th</w:t>
      </w:r>
      <w:r w:rsidR="00B37233" w:rsidRPr="00D30B16">
        <w:rPr>
          <w:rFonts w:ascii="Georgia" w:hAnsi="Georgia"/>
          <w:highlight w:val="yellow"/>
          <w:rPrChange w:id="197" w:author="USER" w:date="2021-06-02T13:35:00Z">
            <w:rPr>
              <w:rFonts w:ascii="Georgia" w:hAnsi="Georgia"/>
            </w:rPr>
          </w:rPrChange>
        </w:rPr>
        <w:t xml:space="preserve"> Floor</w:t>
      </w:r>
      <w:r w:rsidR="00B37233" w:rsidRPr="00321EFB">
        <w:rPr>
          <w:rFonts w:ascii="Georgia" w:hAnsi="Georgia"/>
        </w:rPr>
        <w:t xml:space="preserve"> of the Project</w:t>
      </w:r>
      <w:r w:rsidRPr="00321EFB">
        <w:rPr>
          <w:rFonts w:ascii="Georgia" w:hAnsi="Georgia"/>
        </w:rPr>
        <w:t xml:space="preserve"> which compr</w:t>
      </w:r>
      <w:r w:rsidR="00E60380" w:rsidRPr="00321EFB">
        <w:rPr>
          <w:rFonts w:ascii="Georgia" w:hAnsi="Georgia"/>
        </w:rPr>
        <w:t>ising</w:t>
      </w:r>
      <w:r w:rsidRPr="00321EFB">
        <w:rPr>
          <w:rFonts w:ascii="Georgia" w:hAnsi="Georgia"/>
        </w:rPr>
        <w:t xml:space="preserve"> of the following:</w:t>
      </w:r>
    </w:p>
    <w:p w14:paraId="2C7789F8" w14:textId="77777777" w:rsidR="00E60380" w:rsidRPr="00321EFB" w:rsidRDefault="00E60380" w:rsidP="00E60380">
      <w:pPr>
        <w:pStyle w:val="ListParagraph"/>
        <w:spacing w:after="200" w:line="252" w:lineRule="auto"/>
        <w:ind w:left="2220"/>
        <w:jc w:val="both"/>
        <w:rPr>
          <w:rFonts w:ascii="Georgia" w:hAnsi="Georgia"/>
        </w:rPr>
      </w:pPr>
    </w:p>
    <w:p w14:paraId="381BB74B" w14:textId="7AE997E8" w:rsidR="00E60380" w:rsidRPr="00321EFB" w:rsidRDefault="00E60380" w:rsidP="00DC4F3E">
      <w:pPr>
        <w:pStyle w:val="ListParagraph"/>
        <w:numPr>
          <w:ilvl w:val="0"/>
          <w:numId w:val="18"/>
        </w:numPr>
        <w:spacing w:after="200" w:line="252" w:lineRule="auto"/>
        <w:jc w:val="both"/>
        <w:rPr>
          <w:rFonts w:ascii="Georgia" w:hAnsi="Georgia"/>
        </w:rPr>
      </w:pPr>
      <w:r w:rsidRPr="00D30B16">
        <w:rPr>
          <w:rFonts w:ascii="Georgia" w:hAnsi="Georgia"/>
          <w:highlight w:val="yellow"/>
          <w:rPrChange w:id="198" w:author="USER" w:date="2021-06-02T13:36:00Z">
            <w:rPr>
              <w:rFonts w:ascii="Georgia" w:hAnsi="Georgia"/>
            </w:rPr>
          </w:rPrChange>
        </w:rPr>
        <w:t xml:space="preserve">Two (2) Four Bedroomed Units </w:t>
      </w:r>
      <w:r w:rsidRPr="00D30B16">
        <w:rPr>
          <w:rFonts w:ascii="Georgia" w:hAnsi="Georgia"/>
          <w:rPrChange w:id="199" w:author="USER" w:date="2021-06-02T13:37:00Z">
            <w:rPr>
              <w:rFonts w:ascii="Georgia" w:hAnsi="Georgia"/>
            </w:rPr>
          </w:rPrChange>
        </w:rPr>
        <w:t xml:space="preserve">measuring </w:t>
      </w:r>
      <w:r w:rsidRPr="00D30B16">
        <w:rPr>
          <w:rFonts w:ascii="Georgia" w:hAnsi="Georgia"/>
          <w:highlight w:val="yellow"/>
          <w:rPrChange w:id="200" w:author="USER" w:date="2021-06-02T13:36:00Z">
            <w:rPr>
              <w:rFonts w:ascii="Georgia" w:hAnsi="Georgia"/>
            </w:rPr>
          </w:rPrChange>
        </w:rPr>
        <w:t xml:space="preserve">Two Thousand Five Hundred and Fifty (2,550) square feet </w:t>
      </w:r>
      <w:r w:rsidRPr="00D30B16">
        <w:rPr>
          <w:rFonts w:ascii="Georgia" w:hAnsi="Georgia"/>
          <w:rPrChange w:id="201" w:author="USER" w:date="2021-06-02T13:37:00Z">
            <w:rPr>
              <w:rFonts w:ascii="Georgia" w:hAnsi="Georgia"/>
            </w:rPr>
          </w:rPrChange>
        </w:rPr>
        <w:t>each</w:t>
      </w:r>
      <w:r w:rsidR="00465CF7" w:rsidRPr="00D30B16">
        <w:rPr>
          <w:rFonts w:ascii="Georgia" w:hAnsi="Georgia"/>
          <w:rPrChange w:id="202" w:author="USER" w:date="2021-06-02T13:37:00Z">
            <w:rPr>
              <w:rFonts w:ascii="Georgia" w:hAnsi="Georgia"/>
            </w:rPr>
          </w:rPrChange>
        </w:rPr>
        <w:t>,</w:t>
      </w:r>
      <w:r w:rsidRPr="00D30B16">
        <w:rPr>
          <w:rFonts w:ascii="Georgia" w:hAnsi="Georgia"/>
          <w:rPrChange w:id="203" w:author="USER" w:date="2021-06-02T13:37:00Z">
            <w:rPr>
              <w:rFonts w:ascii="Georgia" w:hAnsi="Georgia"/>
            </w:rPr>
          </w:rPrChange>
        </w:rPr>
        <w:t xml:space="preserve"> valued at approximately Kenya Shillings</w:t>
      </w:r>
      <w:r w:rsidRPr="00D30B16">
        <w:rPr>
          <w:rFonts w:ascii="Georgia" w:hAnsi="Georgia"/>
          <w:highlight w:val="yellow"/>
          <w:rPrChange w:id="204" w:author="USER" w:date="2021-06-02T13:36:00Z">
            <w:rPr>
              <w:rFonts w:ascii="Georgia" w:hAnsi="Georgia"/>
            </w:rPr>
          </w:rPrChange>
        </w:rPr>
        <w:t xml:space="preserve"> </w:t>
      </w:r>
      <w:proofErr w:type="gramStart"/>
      <w:r w:rsidRPr="00D30B16">
        <w:rPr>
          <w:rFonts w:ascii="Georgia" w:hAnsi="Georgia"/>
          <w:highlight w:val="yellow"/>
          <w:rPrChange w:id="205" w:author="USER" w:date="2021-06-02T13:36:00Z">
            <w:rPr>
              <w:rFonts w:ascii="Georgia" w:hAnsi="Georgia"/>
            </w:rPr>
          </w:rPrChange>
        </w:rPr>
        <w:t>Twenty Five</w:t>
      </w:r>
      <w:proofErr w:type="gramEnd"/>
      <w:r w:rsidRPr="00D30B16">
        <w:rPr>
          <w:rFonts w:ascii="Georgia" w:hAnsi="Georgia"/>
          <w:highlight w:val="yellow"/>
          <w:rPrChange w:id="206" w:author="USER" w:date="2021-06-02T13:36:00Z">
            <w:rPr>
              <w:rFonts w:ascii="Georgia" w:hAnsi="Georgia"/>
            </w:rPr>
          </w:rPrChange>
        </w:rPr>
        <w:t xml:space="preserve"> Million (</w:t>
      </w:r>
      <w:proofErr w:type="spellStart"/>
      <w:r w:rsidRPr="00D30B16">
        <w:rPr>
          <w:rFonts w:ascii="Georgia" w:hAnsi="Georgia"/>
          <w:highlight w:val="yellow"/>
          <w:rPrChange w:id="207" w:author="USER" w:date="2021-06-02T13:36:00Z">
            <w:rPr>
              <w:rFonts w:ascii="Georgia" w:hAnsi="Georgia"/>
            </w:rPr>
          </w:rPrChange>
        </w:rPr>
        <w:t>KShs</w:t>
      </w:r>
      <w:proofErr w:type="spellEnd"/>
      <w:r w:rsidRPr="00D30B16">
        <w:rPr>
          <w:rFonts w:ascii="Georgia" w:hAnsi="Georgia"/>
          <w:highlight w:val="yellow"/>
          <w:rPrChange w:id="208" w:author="USER" w:date="2021-06-02T13:36:00Z">
            <w:rPr>
              <w:rFonts w:ascii="Georgia" w:hAnsi="Georgia"/>
            </w:rPr>
          </w:rPrChange>
        </w:rPr>
        <w:t>. 25,000,000/-)</w:t>
      </w:r>
      <w:r w:rsidR="00465CF7" w:rsidRPr="00D30B16">
        <w:rPr>
          <w:rFonts w:ascii="Georgia" w:hAnsi="Georgia"/>
          <w:highlight w:val="yellow"/>
          <w:rPrChange w:id="209" w:author="USER" w:date="2021-06-02T13:36:00Z">
            <w:rPr>
              <w:rFonts w:ascii="Georgia" w:hAnsi="Georgia"/>
            </w:rPr>
          </w:rPrChange>
        </w:rPr>
        <w:t xml:space="preserve"> each</w:t>
      </w:r>
      <w:r w:rsidRPr="0088174A">
        <w:rPr>
          <w:rFonts w:ascii="Georgia" w:hAnsi="Georgia"/>
        </w:rPr>
        <w:t>;</w:t>
      </w:r>
    </w:p>
    <w:p w14:paraId="5AB6DA03" w14:textId="5113AD3B" w:rsidR="00E60380" w:rsidRPr="00D30B16" w:rsidRDefault="00E60380" w:rsidP="00DC4F3E">
      <w:pPr>
        <w:pStyle w:val="ListParagraph"/>
        <w:numPr>
          <w:ilvl w:val="0"/>
          <w:numId w:val="18"/>
        </w:numPr>
        <w:spacing w:after="200" w:line="252" w:lineRule="auto"/>
        <w:jc w:val="both"/>
        <w:rPr>
          <w:rFonts w:ascii="Georgia" w:hAnsi="Georgia"/>
          <w:highlight w:val="yellow"/>
          <w:rPrChange w:id="210" w:author="USER" w:date="2021-06-02T13:36:00Z">
            <w:rPr>
              <w:rFonts w:ascii="Georgia" w:hAnsi="Georgia"/>
            </w:rPr>
          </w:rPrChange>
        </w:rPr>
      </w:pPr>
      <w:r w:rsidRPr="00D30B16">
        <w:rPr>
          <w:rFonts w:ascii="Georgia" w:hAnsi="Georgia"/>
          <w:highlight w:val="yellow"/>
          <w:rPrChange w:id="211" w:author="USER" w:date="2021-06-02T13:36:00Z">
            <w:rPr>
              <w:rFonts w:ascii="Georgia" w:hAnsi="Georgia"/>
            </w:rPr>
          </w:rPrChange>
        </w:rPr>
        <w:t xml:space="preserve">Two (2) Three Bedroomed Units </w:t>
      </w:r>
      <w:r w:rsidRPr="00D30B16">
        <w:rPr>
          <w:rFonts w:ascii="Georgia" w:hAnsi="Georgia"/>
          <w:rPrChange w:id="212" w:author="USER" w:date="2021-06-02T13:37:00Z">
            <w:rPr>
              <w:rFonts w:ascii="Georgia" w:hAnsi="Georgia"/>
            </w:rPr>
          </w:rPrChange>
        </w:rPr>
        <w:t>measuring</w:t>
      </w:r>
      <w:r w:rsidRPr="00D30B16">
        <w:rPr>
          <w:rFonts w:ascii="Georgia" w:hAnsi="Georgia"/>
          <w:highlight w:val="yellow"/>
          <w:rPrChange w:id="213" w:author="USER" w:date="2021-06-02T13:36:00Z">
            <w:rPr>
              <w:rFonts w:ascii="Georgia" w:hAnsi="Georgia"/>
            </w:rPr>
          </w:rPrChange>
        </w:rPr>
        <w:t xml:space="preserve"> Two Thousand One Hundred and Forty (2,140) square </w:t>
      </w:r>
      <w:r w:rsidRPr="00D30B16">
        <w:rPr>
          <w:rFonts w:ascii="Georgia" w:hAnsi="Georgia"/>
          <w:rPrChange w:id="214" w:author="USER" w:date="2021-06-02T13:37:00Z">
            <w:rPr>
              <w:rFonts w:ascii="Georgia" w:hAnsi="Georgia"/>
            </w:rPr>
          </w:rPrChange>
        </w:rPr>
        <w:t>feet each</w:t>
      </w:r>
      <w:r w:rsidR="00465CF7" w:rsidRPr="00D30B16">
        <w:rPr>
          <w:rFonts w:ascii="Georgia" w:hAnsi="Georgia"/>
          <w:rPrChange w:id="215" w:author="USER" w:date="2021-06-02T13:37:00Z">
            <w:rPr>
              <w:rFonts w:ascii="Georgia" w:hAnsi="Georgia"/>
            </w:rPr>
          </w:rPrChange>
        </w:rPr>
        <w:t>,</w:t>
      </w:r>
      <w:r w:rsidRPr="00D30B16">
        <w:rPr>
          <w:rFonts w:ascii="Georgia" w:hAnsi="Georgia"/>
          <w:rPrChange w:id="216" w:author="USER" w:date="2021-06-02T13:37:00Z">
            <w:rPr>
              <w:rFonts w:ascii="Georgia" w:hAnsi="Georgia"/>
            </w:rPr>
          </w:rPrChange>
        </w:rPr>
        <w:t xml:space="preserve"> valued at approximately Kenya Shillings </w:t>
      </w:r>
      <w:proofErr w:type="gramStart"/>
      <w:r w:rsidRPr="00D30B16">
        <w:rPr>
          <w:rFonts w:ascii="Georgia" w:hAnsi="Georgia"/>
          <w:highlight w:val="yellow"/>
          <w:rPrChange w:id="217" w:author="USER" w:date="2021-06-02T13:36:00Z">
            <w:rPr>
              <w:rFonts w:ascii="Georgia" w:hAnsi="Georgia"/>
            </w:rPr>
          </w:rPrChange>
        </w:rPr>
        <w:t>Twenty One</w:t>
      </w:r>
      <w:proofErr w:type="gramEnd"/>
      <w:r w:rsidRPr="00D30B16">
        <w:rPr>
          <w:rFonts w:ascii="Georgia" w:hAnsi="Georgia"/>
          <w:highlight w:val="yellow"/>
          <w:rPrChange w:id="218" w:author="USER" w:date="2021-06-02T13:36:00Z">
            <w:rPr>
              <w:rFonts w:ascii="Georgia" w:hAnsi="Georgia"/>
            </w:rPr>
          </w:rPrChange>
        </w:rPr>
        <w:t xml:space="preserve"> Million (</w:t>
      </w:r>
      <w:proofErr w:type="spellStart"/>
      <w:r w:rsidRPr="00D30B16">
        <w:rPr>
          <w:rFonts w:ascii="Georgia" w:hAnsi="Georgia"/>
          <w:highlight w:val="yellow"/>
          <w:rPrChange w:id="219" w:author="USER" w:date="2021-06-02T13:36:00Z">
            <w:rPr>
              <w:rFonts w:ascii="Georgia" w:hAnsi="Georgia"/>
            </w:rPr>
          </w:rPrChange>
        </w:rPr>
        <w:t>KShs</w:t>
      </w:r>
      <w:proofErr w:type="spellEnd"/>
      <w:r w:rsidRPr="00D30B16">
        <w:rPr>
          <w:rFonts w:ascii="Georgia" w:hAnsi="Georgia"/>
          <w:highlight w:val="yellow"/>
          <w:rPrChange w:id="220" w:author="USER" w:date="2021-06-02T13:36:00Z">
            <w:rPr>
              <w:rFonts w:ascii="Georgia" w:hAnsi="Georgia"/>
            </w:rPr>
          </w:rPrChange>
        </w:rPr>
        <w:t>. 21,000,000/-)</w:t>
      </w:r>
      <w:r w:rsidR="00465CF7" w:rsidRPr="00D30B16">
        <w:rPr>
          <w:rFonts w:ascii="Georgia" w:hAnsi="Georgia"/>
          <w:highlight w:val="yellow"/>
          <w:rPrChange w:id="221" w:author="USER" w:date="2021-06-02T13:36:00Z">
            <w:rPr>
              <w:rFonts w:ascii="Georgia" w:hAnsi="Georgia"/>
            </w:rPr>
          </w:rPrChange>
        </w:rPr>
        <w:t xml:space="preserve"> each</w:t>
      </w:r>
      <w:r w:rsidRPr="00D30B16">
        <w:rPr>
          <w:rFonts w:ascii="Georgia" w:hAnsi="Georgia"/>
          <w:highlight w:val="yellow"/>
          <w:rPrChange w:id="222" w:author="USER" w:date="2021-06-02T13:36:00Z">
            <w:rPr>
              <w:rFonts w:ascii="Georgia" w:hAnsi="Georgia"/>
            </w:rPr>
          </w:rPrChange>
        </w:rPr>
        <w:t>;</w:t>
      </w:r>
    </w:p>
    <w:p w14:paraId="1854A636" w14:textId="030B0046" w:rsidR="00E60380" w:rsidRDefault="00E60380" w:rsidP="00DC4F3E">
      <w:pPr>
        <w:pStyle w:val="ListParagraph"/>
        <w:numPr>
          <w:ilvl w:val="0"/>
          <w:numId w:val="18"/>
        </w:numPr>
        <w:spacing w:after="200" w:line="252" w:lineRule="auto"/>
        <w:jc w:val="both"/>
        <w:rPr>
          <w:ins w:id="223" w:author="USER" w:date="2021-06-02T13:38:00Z"/>
          <w:rFonts w:ascii="Georgia" w:hAnsi="Georgia"/>
          <w:highlight w:val="yellow"/>
        </w:rPr>
      </w:pPr>
      <w:del w:id="224" w:author="USER" w:date="2021-06-02T13:37:00Z">
        <w:r w:rsidRPr="00D30B16" w:rsidDel="00D30B16">
          <w:rPr>
            <w:rFonts w:ascii="Georgia" w:hAnsi="Georgia"/>
            <w:highlight w:val="yellow"/>
            <w:rPrChange w:id="225" w:author="USER" w:date="2021-06-02T13:36:00Z">
              <w:rPr>
                <w:rFonts w:ascii="Georgia" w:hAnsi="Georgia"/>
              </w:rPr>
            </w:rPrChange>
          </w:rPr>
          <w:delText>Two (2) Three Bedroomed Units measuring Two Thousand and Twenty (2,020) square feet each</w:delText>
        </w:r>
        <w:r w:rsidR="00465CF7" w:rsidRPr="00D30B16" w:rsidDel="00D30B16">
          <w:rPr>
            <w:rFonts w:ascii="Georgia" w:hAnsi="Georgia"/>
            <w:highlight w:val="yellow"/>
            <w:rPrChange w:id="226" w:author="USER" w:date="2021-06-02T13:36:00Z">
              <w:rPr>
                <w:rFonts w:ascii="Georgia" w:hAnsi="Georgia"/>
              </w:rPr>
            </w:rPrChange>
          </w:rPr>
          <w:delText>,</w:delText>
        </w:r>
        <w:r w:rsidRPr="00D30B16" w:rsidDel="00D30B16">
          <w:rPr>
            <w:rFonts w:ascii="Georgia" w:hAnsi="Georgia"/>
            <w:highlight w:val="yellow"/>
            <w:rPrChange w:id="227" w:author="USER" w:date="2021-06-02T13:36:00Z">
              <w:rPr>
                <w:rFonts w:ascii="Georgia" w:hAnsi="Georgia"/>
              </w:rPr>
            </w:rPrChange>
          </w:rPr>
          <w:delText xml:space="preserve"> valued at approximately Kenya Shillings Twenty Million (KShs. 20,000,000/-)</w:delText>
        </w:r>
        <w:r w:rsidR="00465CF7" w:rsidRPr="00D30B16" w:rsidDel="00D30B16">
          <w:rPr>
            <w:rFonts w:ascii="Georgia" w:hAnsi="Georgia"/>
            <w:highlight w:val="yellow"/>
            <w:rPrChange w:id="228" w:author="USER" w:date="2021-06-02T13:36:00Z">
              <w:rPr>
                <w:rFonts w:ascii="Georgia" w:hAnsi="Georgia"/>
              </w:rPr>
            </w:rPrChange>
          </w:rPr>
          <w:delText xml:space="preserve"> each</w:delText>
        </w:r>
        <w:r w:rsidRPr="00D30B16" w:rsidDel="00D30B16">
          <w:rPr>
            <w:rFonts w:ascii="Georgia" w:hAnsi="Georgia"/>
            <w:highlight w:val="yellow"/>
            <w:rPrChange w:id="229" w:author="USER" w:date="2021-06-02T13:36:00Z">
              <w:rPr>
                <w:rFonts w:ascii="Georgia" w:hAnsi="Georgia"/>
              </w:rPr>
            </w:rPrChange>
          </w:rPr>
          <w:delText>;</w:delText>
        </w:r>
      </w:del>
      <w:ins w:id="230" w:author="USER" w:date="2021-06-02T13:37:00Z">
        <w:r w:rsidR="00D30B16">
          <w:rPr>
            <w:rFonts w:ascii="Georgia" w:hAnsi="Georgia"/>
            <w:highlight w:val="yellow"/>
          </w:rPr>
          <w:t>_______________________________________________________________________________________________________________________________________</w:t>
        </w:r>
      </w:ins>
    </w:p>
    <w:p w14:paraId="58163939" w14:textId="77777777" w:rsidR="00D30B16" w:rsidRPr="00D30B16" w:rsidRDefault="00D30B16" w:rsidP="00DC4F3E">
      <w:pPr>
        <w:pStyle w:val="ListParagraph"/>
        <w:numPr>
          <w:ilvl w:val="0"/>
          <w:numId w:val="18"/>
        </w:numPr>
        <w:spacing w:after="200" w:line="252" w:lineRule="auto"/>
        <w:jc w:val="both"/>
        <w:rPr>
          <w:rFonts w:ascii="Georgia" w:hAnsi="Georgia"/>
          <w:highlight w:val="yellow"/>
          <w:rPrChange w:id="231" w:author="USER" w:date="2021-06-02T13:36:00Z">
            <w:rPr>
              <w:rFonts w:ascii="Georgia" w:hAnsi="Georgia"/>
            </w:rPr>
          </w:rPrChange>
        </w:rPr>
      </w:pPr>
    </w:p>
    <w:p w14:paraId="5A5D42A3" w14:textId="52984625" w:rsidR="00E60380" w:rsidRPr="00D30B16" w:rsidDel="00D30B16" w:rsidRDefault="00E60380" w:rsidP="00DC4F3E">
      <w:pPr>
        <w:pStyle w:val="ListParagraph"/>
        <w:numPr>
          <w:ilvl w:val="0"/>
          <w:numId w:val="18"/>
        </w:numPr>
        <w:spacing w:after="200" w:line="252" w:lineRule="auto"/>
        <w:jc w:val="both"/>
        <w:rPr>
          <w:del w:id="232" w:author="USER" w:date="2021-06-02T13:38:00Z"/>
          <w:rFonts w:ascii="Georgia" w:hAnsi="Georgia"/>
          <w:highlight w:val="yellow"/>
          <w:rPrChange w:id="233" w:author="USER" w:date="2021-06-02T13:36:00Z">
            <w:rPr>
              <w:del w:id="234" w:author="USER" w:date="2021-06-02T13:38:00Z"/>
              <w:rFonts w:ascii="Georgia" w:hAnsi="Georgia"/>
            </w:rPr>
          </w:rPrChange>
        </w:rPr>
      </w:pPr>
      <w:del w:id="235" w:author="USER" w:date="2021-06-02T13:38:00Z">
        <w:r w:rsidRPr="00D30B16" w:rsidDel="00D30B16">
          <w:rPr>
            <w:rFonts w:ascii="Georgia" w:hAnsi="Georgia"/>
            <w:highlight w:val="yellow"/>
            <w:rPrChange w:id="236" w:author="USER" w:date="2021-06-02T13:36:00Z">
              <w:rPr>
                <w:rFonts w:ascii="Georgia" w:hAnsi="Georgia"/>
              </w:rPr>
            </w:rPrChange>
          </w:rPr>
          <w:delText>Two</w:delText>
        </w:r>
        <w:r w:rsidR="00465CF7" w:rsidRPr="00D30B16" w:rsidDel="00D30B16">
          <w:rPr>
            <w:rFonts w:ascii="Georgia" w:hAnsi="Georgia"/>
            <w:highlight w:val="yellow"/>
            <w:rPrChange w:id="237" w:author="USER" w:date="2021-06-02T13:36:00Z">
              <w:rPr>
                <w:rFonts w:ascii="Georgia" w:hAnsi="Georgia"/>
              </w:rPr>
            </w:rPrChange>
          </w:rPr>
          <w:delText xml:space="preserve"> (2) Two Bedroomed Units measuring One Thousand Three Hundred (1,300) square feet each, valued at approximately Kenya Shillings Thirteen Million (KShs. 13,000,000/-) each</w:delText>
        </w:r>
      </w:del>
    </w:p>
    <w:p w14:paraId="5E85B120" w14:textId="77777777" w:rsidR="00A21595" w:rsidRPr="00321EFB" w:rsidRDefault="00A21595" w:rsidP="00A21595">
      <w:pPr>
        <w:pStyle w:val="ListParagraph"/>
        <w:spacing w:after="200" w:line="252" w:lineRule="auto"/>
        <w:ind w:left="2220"/>
        <w:jc w:val="both"/>
        <w:rPr>
          <w:rFonts w:ascii="Georgia" w:hAnsi="Georgia"/>
        </w:rPr>
      </w:pPr>
    </w:p>
    <w:p w14:paraId="7FB2216B" w14:textId="03FA7B84" w:rsidR="00994DE7" w:rsidRPr="00D30B16" w:rsidRDefault="00146D26" w:rsidP="00DC4F3E">
      <w:pPr>
        <w:pStyle w:val="ListParagraph"/>
        <w:numPr>
          <w:ilvl w:val="0"/>
          <w:numId w:val="15"/>
        </w:numPr>
        <w:spacing w:after="200" w:line="252" w:lineRule="auto"/>
        <w:jc w:val="both"/>
        <w:rPr>
          <w:rFonts w:ascii="Georgia" w:hAnsi="Georgia"/>
          <w:highlight w:val="yellow"/>
          <w:rPrChange w:id="238" w:author="USER" w:date="2021-06-02T13:38:00Z">
            <w:rPr>
              <w:rFonts w:ascii="Georgia" w:hAnsi="Georgia"/>
            </w:rPr>
          </w:rPrChange>
        </w:rPr>
      </w:pPr>
      <w:r w:rsidRPr="00D30B16">
        <w:rPr>
          <w:rFonts w:ascii="Georgia" w:hAnsi="Georgia"/>
          <w:highlight w:val="yellow"/>
          <w:rPrChange w:id="239" w:author="USER" w:date="2021-06-02T13:36:00Z">
            <w:rPr>
              <w:rFonts w:ascii="Georgia" w:hAnsi="Georgia"/>
            </w:rPr>
          </w:rPrChange>
        </w:rPr>
        <w:t>One</w:t>
      </w:r>
      <w:r w:rsidR="00994DE7" w:rsidRPr="00D30B16">
        <w:rPr>
          <w:rFonts w:ascii="Georgia" w:hAnsi="Georgia"/>
          <w:highlight w:val="yellow"/>
          <w:rPrChange w:id="240" w:author="USER" w:date="2021-06-02T13:36:00Z">
            <w:rPr>
              <w:rFonts w:ascii="Georgia" w:hAnsi="Georgia"/>
            </w:rPr>
          </w:rPrChange>
        </w:rPr>
        <w:t xml:space="preserve"> (</w:t>
      </w:r>
      <w:r w:rsidRPr="00D30B16">
        <w:rPr>
          <w:rFonts w:ascii="Georgia" w:hAnsi="Georgia"/>
          <w:highlight w:val="yellow"/>
          <w:rPrChange w:id="241" w:author="USER" w:date="2021-06-02T13:36:00Z">
            <w:rPr>
              <w:rFonts w:ascii="Georgia" w:hAnsi="Georgia"/>
            </w:rPr>
          </w:rPrChange>
        </w:rPr>
        <w:t>1</w:t>
      </w:r>
      <w:r w:rsidR="00994DE7" w:rsidRPr="00D30B16">
        <w:rPr>
          <w:rFonts w:ascii="Georgia" w:hAnsi="Georgia"/>
          <w:highlight w:val="yellow"/>
          <w:rPrChange w:id="242" w:author="USER" w:date="2021-06-02T13:36:00Z">
            <w:rPr>
              <w:rFonts w:ascii="Georgia" w:hAnsi="Georgia"/>
            </w:rPr>
          </w:rPrChange>
        </w:rPr>
        <w:t xml:space="preserve">) Three (3) Bedroomed Unit on </w:t>
      </w:r>
      <w:r w:rsidR="00407119" w:rsidRPr="00D30B16">
        <w:rPr>
          <w:rFonts w:ascii="Georgia" w:hAnsi="Georgia"/>
          <w:highlight w:val="yellow"/>
          <w:rPrChange w:id="243" w:author="USER" w:date="2021-06-02T13:36:00Z">
            <w:rPr>
              <w:rFonts w:ascii="Georgia" w:hAnsi="Georgia"/>
            </w:rPr>
          </w:rPrChange>
        </w:rPr>
        <w:t>the 3</w:t>
      </w:r>
      <w:r w:rsidR="00407119" w:rsidRPr="00D30B16">
        <w:rPr>
          <w:rFonts w:ascii="Georgia" w:hAnsi="Georgia"/>
          <w:highlight w:val="yellow"/>
          <w:vertAlign w:val="superscript"/>
          <w:rPrChange w:id="244" w:author="USER" w:date="2021-06-02T13:36:00Z">
            <w:rPr>
              <w:rFonts w:ascii="Georgia" w:hAnsi="Georgia"/>
              <w:vertAlign w:val="superscript"/>
            </w:rPr>
          </w:rPrChange>
        </w:rPr>
        <w:t xml:space="preserve">rd </w:t>
      </w:r>
      <w:r w:rsidR="00407119" w:rsidRPr="00D30B16">
        <w:rPr>
          <w:rFonts w:ascii="Georgia" w:hAnsi="Georgia"/>
          <w:highlight w:val="yellow"/>
          <w:rPrChange w:id="245" w:author="USER" w:date="2021-06-02T13:36:00Z">
            <w:rPr>
              <w:rFonts w:ascii="Georgia" w:hAnsi="Georgia"/>
            </w:rPr>
          </w:rPrChange>
        </w:rPr>
        <w:t>F</w:t>
      </w:r>
      <w:r w:rsidR="00994DE7" w:rsidRPr="00D30B16">
        <w:rPr>
          <w:rFonts w:ascii="Georgia" w:hAnsi="Georgia"/>
          <w:highlight w:val="yellow"/>
          <w:rPrChange w:id="246" w:author="USER" w:date="2021-06-02T13:36:00Z">
            <w:rPr>
              <w:rFonts w:ascii="Georgia" w:hAnsi="Georgia"/>
            </w:rPr>
          </w:rPrChange>
        </w:rPr>
        <w:t>loor</w:t>
      </w:r>
      <w:r w:rsidR="00994DE7" w:rsidRPr="00321EFB">
        <w:rPr>
          <w:rFonts w:ascii="Georgia" w:hAnsi="Georgia"/>
        </w:rPr>
        <w:t xml:space="preserve"> of the Pr</w:t>
      </w:r>
      <w:r w:rsidR="00C1760F" w:rsidRPr="00321EFB">
        <w:rPr>
          <w:rFonts w:ascii="Georgia" w:hAnsi="Georgia"/>
        </w:rPr>
        <w:t>oject</w:t>
      </w:r>
      <w:r w:rsidR="00465CF7" w:rsidRPr="00321EFB">
        <w:rPr>
          <w:rFonts w:ascii="Georgia" w:hAnsi="Georgia"/>
        </w:rPr>
        <w:t xml:space="preserve"> measuring </w:t>
      </w:r>
      <w:r w:rsidR="00465CF7" w:rsidRPr="00D30B16">
        <w:rPr>
          <w:rFonts w:ascii="Georgia" w:hAnsi="Georgia"/>
          <w:highlight w:val="yellow"/>
          <w:rPrChange w:id="247" w:author="USER" w:date="2021-06-02T13:36:00Z">
            <w:rPr>
              <w:rFonts w:ascii="Georgia" w:hAnsi="Georgia"/>
            </w:rPr>
          </w:rPrChange>
        </w:rPr>
        <w:t xml:space="preserve">Two Thousand and Twenty (2,020) square </w:t>
      </w:r>
      <w:proofErr w:type="gramStart"/>
      <w:r w:rsidR="00465CF7" w:rsidRPr="00D30B16">
        <w:rPr>
          <w:rFonts w:ascii="Georgia" w:hAnsi="Georgia"/>
          <w:highlight w:val="yellow"/>
          <w:rPrChange w:id="248" w:author="USER" w:date="2021-06-02T13:36:00Z">
            <w:rPr>
              <w:rFonts w:ascii="Georgia" w:hAnsi="Georgia"/>
            </w:rPr>
          </w:rPrChange>
        </w:rPr>
        <w:t>feet</w:t>
      </w:r>
      <w:r w:rsidR="00465CF7" w:rsidRPr="00321EFB">
        <w:rPr>
          <w:rFonts w:ascii="Georgia" w:hAnsi="Georgia"/>
        </w:rPr>
        <w:t xml:space="preserve"> ,</w:t>
      </w:r>
      <w:proofErr w:type="gramEnd"/>
      <w:r w:rsidR="00465CF7" w:rsidRPr="00321EFB">
        <w:rPr>
          <w:rFonts w:ascii="Georgia" w:hAnsi="Georgia"/>
        </w:rPr>
        <w:t xml:space="preserve"> valued at approximately Kenya Shillings </w:t>
      </w:r>
      <w:r w:rsidR="00465CF7" w:rsidRPr="00D30B16">
        <w:rPr>
          <w:rFonts w:ascii="Georgia" w:hAnsi="Georgia"/>
          <w:highlight w:val="yellow"/>
          <w:rPrChange w:id="249" w:author="USER" w:date="2021-06-02T13:38:00Z">
            <w:rPr>
              <w:rFonts w:ascii="Georgia" w:hAnsi="Georgia"/>
            </w:rPr>
          </w:rPrChange>
        </w:rPr>
        <w:t>Twenty Million (</w:t>
      </w:r>
      <w:proofErr w:type="spellStart"/>
      <w:r w:rsidR="00465CF7" w:rsidRPr="00D30B16">
        <w:rPr>
          <w:rFonts w:ascii="Georgia" w:hAnsi="Georgia"/>
          <w:highlight w:val="yellow"/>
          <w:rPrChange w:id="250" w:author="USER" w:date="2021-06-02T13:38:00Z">
            <w:rPr>
              <w:rFonts w:ascii="Georgia" w:hAnsi="Georgia"/>
            </w:rPr>
          </w:rPrChange>
        </w:rPr>
        <w:t>KShs</w:t>
      </w:r>
      <w:proofErr w:type="spellEnd"/>
      <w:r w:rsidR="00465CF7" w:rsidRPr="00D30B16">
        <w:rPr>
          <w:rFonts w:ascii="Georgia" w:hAnsi="Georgia"/>
          <w:highlight w:val="yellow"/>
          <w:rPrChange w:id="251" w:author="USER" w:date="2021-06-02T13:38:00Z">
            <w:rPr>
              <w:rFonts w:ascii="Georgia" w:hAnsi="Georgia"/>
            </w:rPr>
          </w:rPrChange>
        </w:rPr>
        <w:t xml:space="preserve">. 20,000,000/-) </w:t>
      </w:r>
      <w:r w:rsidRPr="00D30B16">
        <w:rPr>
          <w:rFonts w:ascii="Georgia" w:hAnsi="Georgia"/>
          <w:highlight w:val="yellow"/>
          <w:rPrChange w:id="252" w:author="USER" w:date="2021-06-02T13:38:00Z">
            <w:rPr>
              <w:rFonts w:ascii="Georgia" w:hAnsi="Georgia"/>
            </w:rPr>
          </w:rPrChange>
        </w:rPr>
        <w:t>and One (1) Three (3) Bedroomed Unit on the 3</w:t>
      </w:r>
      <w:r w:rsidRPr="00D30B16">
        <w:rPr>
          <w:rFonts w:ascii="Georgia" w:hAnsi="Georgia"/>
          <w:highlight w:val="yellow"/>
          <w:vertAlign w:val="superscript"/>
          <w:rPrChange w:id="253" w:author="USER" w:date="2021-06-02T13:38:00Z">
            <w:rPr>
              <w:rFonts w:ascii="Georgia" w:hAnsi="Georgia"/>
              <w:vertAlign w:val="superscript"/>
            </w:rPr>
          </w:rPrChange>
        </w:rPr>
        <w:t xml:space="preserve">rd </w:t>
      </w:r>
      <w:r w:rsidRPr="00D30B16">
        <w:rPr>
          <w:rFonts w:ascii="Georgia" w:hAnsi="Georgia"/>
          <w:highlight w:val="yellow"/>
          <w:rPrChange w:id="254" w:author="USER" w:date="2021-06-02T13:38:00Z">
            <w:rPr>
              <w:rFonts w:ascii="Georgia" w:hAnsi="Georgia"/>
            </w:rPr>
          </w:rPrChange>
        </w:rPr>
        <w:t xml:space="preserve">Floor of the Project measuring Two Thousand One Hundred and Forty (2,140) square feet, valued at approximately Kenya Shillings </w:t>
      </w:r>
      <w:proofErr w:type="gramStart"/>
      <w:r w:rsidRPr="00D30B16">
        <w:rPr>
          <w:rFonts w:ascii="Georgia" w:hAnsi="Georgia"/>
          <w:highlight w:val="yellow"/>
          <w:rPrChange w:id="255" w:author="USER" w:date="2021-06-02T13:38:00Z">
            <w:rPr>
              <w:rFonts w:ascii="Georgia" w:hAnsi="Georgia"/>
            </w:rPr>
          </w:rPrChange>
        </w:rPr>
        <w:t>Twenty</w:t>
      </w:r>
      <w:r w:rsidR="00B33C09" w:rsidRPr="00D30B16">
        <w:rPr>
          <w:rFonts w:ascii="Georgia" w:hAnsi="Georgia"/>
          <w:highlight w:val="yellow"/>
          <w:rPrChange w:id="256" w:author="USER" w:date="2021-06-02T13:38:00Z">
            <w:rPr>
              <w:rFonts w:ascii="Georgia" w:hAnsi="Georgia"/>
            </w:rPr>
          </w:rPrChange>
        </w:rPr>
        <w:t xml:space="preserve"> </w:t>
      </w:r>
      <w:r w:rsidRPr="00D30B16">
        <w:rPr>
          <w:rFonts w:ascii="Georgia" w:hAnsi="Georgia"/>
          <w:highlight w:val="yellow"/>
          <w:rPrChange w:id="257" w:author="USER" w:date="2021-06-02T13:38:00Z">
            <w:rPr>
              <w:rFonts w:ascii="Georgia" w:hAnsi="Georgia"/>
            </w:rPr>
          </w:rPrChange>
        </w:rPr>
        <w:t>One</w:t>
      </w:r>
      <w:proofErr w:type="gramEnd"/>
      <w:r w:rsidRPr="00D30B16">
        <w:rPr>
          <w:rFonts w:ascii="Georgia" w:hAnsi="Georgia"/>
          <w:highlight w:val="yellow"/>
          <w:rPrChange w:id="258" w:author="USER" w:date="2021-06-02T13:38:00Z">
            <w:rPr>
              <w:rFonts w:ascii="Georgia" w:hAnsi="Georgia"/>
            </w:rPr>
          </w:rPrChange>
        </w:rPr>
        <w:t xml:space="preserve"> Million (</w:t>
      </w:r>
      <w:proofErr w:type="spellStart"/>
      <w:r w:rsidRPr="00D30B16">
        <w:rPr>
          <w:rFonts w:ascii="Georgia" w:hAnsi="Georgia"/>
          <w:highlight w:val="yellow"/>
          <w:rPrChange w:id="259" w:author="USER" w:date="2021-06-02T13:38:00Z">
            <w:rPr>
              <w:rFonts w:ascii="Georgia" w:hAnsi="Georgia"/>
            </w:rPr>
          </w:rPrChange>
        </w:rPr>
        <w:t>KShs</w:t>
      </w:r>
      <w:proofErr w:type="spellEnd"/>
      <w:r w:rsidRPr="00D30B16">
        <w:rPr>
          <w:rFonts w:ascii="Georgia" w:hAnsi="Georgia"/>
          <w:highlight w:val="yellow"/>
          <w:rPrChange w:id="260" w:author="USER" w:date="2021-06-02T13:38:00Z">
            <w:rPr>
              <w:rFonts w:ascii="Georgia" w:hAnsi="Georgia"/>
            </w:rPr>
          </w:rPrChange>
        </w:rPr>
        <w:t>. 21,000,000/-)</w:t>
      </w:r>
    </w:p>
    <w:p w14:paraId="6FB8F85C" w14:textId="3399E260" w:rsidR="00C54F4E" w:rsidRPr="00321EFB" w:rsidRDefault="00C54F4E" w:rsidP="00C54F4E">
      <w:pPr>
        <w:spacing w:after="200" w:line="252" w:lineRule="auto"/>
        <w:ind w:left="1440"/>
        <w:jc w:val="both"/>
        <w:rPr>
          <w:rFonts w:ascii="Georgia" w:hAnsi="Georgia"/>
        </w:rPr>
      </w:pPr>
      <w:r w:rsidRPr="00321EFB">
        <w:rPr>
          <w:rFonts w:ascii="Georgia" w:hAnsi="Georgia"/>
        </w:rPr>
        <w:t xml:space="preserve">PROVIDED THAT the Developer will hold the </w:t>
      </w:r>
      <w:r w:rsidRPr="00D30B16">
        <w:rPr>
          <w:rFonts w:ascii="Georgia" w:hAnsi="Georgia"/>
          <w:highlight w:val="yellow"/>
          <w:rPrChange w:id="261" w:author="USER" w:date="2021-06-02T13:38:00Z">
            <w:rPr>
              <w:rFonts w:ascii="Georgia" w:hAnsi="Georgia"/>
            </w:rPr>
          </w:rPrChange>
        </w:rPr>
        <w:t>Three (3) Bedroomed Unit</w:t>
      </w:r>
      <w:r w:rsidR="00146D26" w:rsidRPr="00D30B16">
        <w:rPr>
          <w:rFonts w:ascii="Georgia" w:hAnsi="Georgia"/>
          <w:highlight w:val="yellow"/>
          <w:rPrChange w:id="262" w:author="USER" w:date="2021-06-02T13:38:00Z">
            <w:rPr>
              <w:rFonts w:ascii="Georgia" w:hAnsi="Georgia"/>
            </w:rPr>
          </w:rPrChange>
        </w:rPr>
        <w:t xml:space="preserve"> </w:t>
      </w:r>
      <w:r w:rsidR="00045B90" w:rsidRPr="00D30B16">
        <w:rPr>
          <w:rFonts w:ascii="Georgia" w:hAnsi="Georgia"/>
          <w:highlight w:val="yellow"/>
          <w:rPrChange w:id="263" w:author="USER" w:date="2021-06-02T13:38:00Z">
            <w:rPr>
              <w:rFonts w:ascii="Georgia" w:hAnsi="Georgia"/>
            </w:rPr>
          </w:rPrChange>
        </w:rPr>
        <w:t>on the 3</w:t>
      </w:r>
      <w:r w:rsidR="00045B90" w:rsidRPr="00D30B16">
        <w:rPr>
          <w:rFonts w:ascii="Georgia" w:hAnsi="Georgia"/>
          <w:highlight w:val="yellow"/>
          <w:vertAlign w:val="superscript"/>
          <w:rPrChange w:id="264" w:author="USER" w:date="2021-06-02T13:38:00Z">
            <w:rPr>
              <w:rFonts w:ascii="Georgia" w:hAnsi="Georgia"/>
              <w:vertAlign w:val="superscript"/>
            </w:rPr>
          </w:rPrChange>
        </w:rPr>
        <w:t>rd</w:t>
      </w:r>
      <w:r w:rsidR="00045B90" w:rsidRPr="00D30B16">
        <w:rPr>
          <w:rFonts w:ascii="Georgia" w:hAnsi="Georgia"/>
          <w:highlight w:val="yellow"/>
          <w:rPrChange w:id="265" w:author="USER" w:date="2021-06-02T13:38:00Z">
            <w:rPr>
              <w:rFonts w:ascii="Georgia" w:hAnsi="Georgia"/>
            </w:rPr>
          </w:rPrChange>
        </w:rPr>
        <w:t xml:space="preserve"> Floor </w:t>
      </w:r>
      <w:r w:rsidR="00146D26" w:rsidRPr="00D30B16">
        <w:rPr>
          <w:rFonts w:ascii="Georgia" w:hAnsi="Georgia"/>
          <w:highlight w:val="yellow"/>
          <w:rPrChange w:id="266" w:author="USER" w:date="2021-06-02T13:38:00Z">
            <w:rPr>
              <w:rFonts w:ascii="Georgia" w:hAnsi="Georgia"/>
            </w:rPr>
          </w:rPrChange>
        </w:rPr>
        <w:t xml:space="preserve">measuring Two Thousand and Twenty (2,020) square feet at a value of </w:t>
      </w:r>
      <w:r w:rsidR="00807290" w:rsidRPr="00D30B16">
        <w:rPr>
          <w:rFonts w:ascii="Georgia" w:hAnsi="Georgia"/>
          <w:highlight w:val="yellow"/>
          <w:rPrChange w:id="267" w:author="USER" w:date="2021-06-02T13:38:00Z">
            <w:rPr>
              <w:rFonts w:ascii="Georgia" w:hAnsi="Georgia"/>
            </w:rPr>
          </w:rPrChange>
        </w:rPr>
        <w:t xml:space="preserve">Kenya Shillings </w:t>
      </w:r>
      <w:r w:rsidR="00B33C09" w:rsidRPr="00D30B16">
        <w:rPr>
          <w:rFonts w:ascii="Georgia" w:hAnsi="Georgia"/>
          <w:highlight w:val="yellow"/>
          <w:rPrChange w:id="268" w:author="USER" w:date="2021-06-02T13:38:00Z">
            <w:rPr>
              <w:rFonts w:ascii="Georgia" w:hAnsi="Georgia"/>
            </w:rPr>
          </w:rPrChange>
        </w:rPr>
        <w:t>F</w:t>
      </w:r>
      <w:r w:rsidR="00146D26" w:rsidRPr="00D30B16">
        <w:rPr>
          <w:rFonts w:ascii="Georgia" w:hAnsi="Georgia"/>
          <w:highlight w:val="yellow"/>
          <w:rPrChange w:id="269" w:author="USER" w:date="2021-06-02T13:38:00Z">
            <w:rPr>
              <w:rFonts w:ascii="Georgia" w:hAnsi="Georgia"/>
            </w:rPr>
          </w:rPrChange>
        </w:rPr>
        <w:t xml:space="preserve">ifteen </w:t>
      </w:r>
      <w:r w:rsidR="00807290" w:rsidRPr="00D30B16">
        <w:rPr>
          <w:rFonts w:ascii="Georgia" w:hAnsi="Georgia"/>
          <w:highlight w:val="yellow"/>
          <w:rPrChange w:id="270" w:author="USER" w:date="2021-06-02T13:38:00Z">
            <w:rPr>
              <w:rFonts w:ascii="Georgia" w:hAnsi="Georgia"/>
            </w:rPr>
          </w:rPrChange>
        </w:rPr>
        <w:t>Million</w:t>
      </w:r>
      <w:r w:rsidR="00B33C09" w:rsidRPr="00D30B16">
        <w:rPr>
          <w:rFonts w:ascii="Georgia" w:hAnsi="Georgia"/>
          <w:highlight w:val="yellow"/>
          <w:rPrChange w:id="271" w:author="USER" w:date="2021-06-02T13:38:00Z">
            <w:rPr>
              <w:rFonts w:ascii="Georgia" w:hAnsi="Georgia"/>
            </w:rPr>
          </w:rPrChange>
        </w:rPr>
        <w:t xml:space="preserve"> (</w:t>
      </w:r>
      <w:proofErr w:type="spellStart"/>
      <w:r w:rsidR="00B33C09" w:rsidRPr="00D30B16">
        <w:rPr>
          <w:rFonts w:ascii="Georgia" w:hAnsi="Georgia"/>
          <w:highlight w:val="yellow"/>
          <w:rPrChange w:id="272" w:author="USER" w:date="2021-06-02T13:38:00Z">
            <w:rPr>
              <w:rFonts w:ascii="Georgia" w:hAnsi="Georgia"/>
            </w:rPr>
          </w:rPrChange>
        </w:rPr>
        <w:t>KShs</w:t>
      </w:r>
      <w:proofErr w:type="spellEnd"/>
      <w:r w:rsidR="00B33C09" w:rsidRPr="00D30B16">
        <w:rPr>
          <w:rFonts w:ascii="Georgia" w:hAnsi="Georgia"/>
          <w:highlight w:val="yellow"/>
          <w:rPrChange w:id="273" w:author="USER" w:date="2021-06-02T13:38:00Z">
            <w:rPr>
              <w:rFonts w:ascii="Georgia" w:hAnsi="Georgia"/>
            </w:rPr>
          </w:rPrChange>
        </w:rPr>
        <w:t>. 15,000,000/-)</w:t>
      </w:r>
      <w:r w:rsidR="00146D26" w:rsidRPr="00321EFB">
        <w:rPr>
          <w:rFonts w:ascii="Georgia" w:hAnsi="Georgia"/>
        </w:rPr>
        <w:t xml:space="preserve"> </w:t>
      </w:r>
      <w:r w:rsidR="00117326" w:rsidRPr="00321EFB">
        <w:rPr>
          <w:rFonts w:ascii="Georgia" w:hAnsi="Georgia"/>
        </w:rPr>
        <w:t xml:space="preserve">(the </w:t>
      </w:r>
      <w:r w:rsidR="00117326" w:rsidRPr="00321EFB">
        <w:rPr>
          <w:rFonts w:ascii="Georgia" w:hAnsi="Georgia"/>
          <w:b/>
        </w:rPr>
        <w:t>“Collateral”</w:t>
      </w:r>
      <w:r w:rsidR="00117326" w:rsidRPr="00321EFB">
        <w:rPr>
          <w:rFonts w:ascii="Georgia" w:hAnsi="Georgia"/>
        </w:rPr>
        <w:t>)</w:t>
      </w:r>
      <w:r w:rsidRPr="00321EFB">
        <w:rPr>
          <w:rFonts w:ascii="Georgia" w:hAnsi="Georgia"/>
        </w:rPr>
        <w:t xml:space="preserve"> </w:t>
      </w:r>
      <w:r w:rsidR="00EA27B3" w:rsidRPr="00321EFB">
        <w:rPr>
          <w:rFonts w:ascii="Georgia" w:hAnsi="Georgia"/>
        </w:rPr>
        <w:t>as security for the Landowners repayment of the advancement</w:t>
      </w:r>
      <w:r w:rsidR="00A0689E" w:rsidRPr="00321EFB">
        <w:rPr>
          <w:rFonts w:ascii="Georgia" w:hAnsi="Georgia"/>
        </w:rPr>
        <w:t xml:space="preserve">s </w:t>
      </w:r>
      <w:r w:rsidR="00EA27B3" w:rsidRPr="00321EFB">
        <w:rPr>
          <w:rFonts w:ascii="Georgia" w:hAnsi="Georgia"/>
        </w:rPr>
        <w:t xml:space="preserve">referred to in clause </w:t>
      </w:r>
      <w:r w:rsidR="00073789">
        <w:rPr>
          <w:rFonts w:ascii="Georgia" w:hAnsi="Georgia"/>
        </w:rPr>
        <w:t>9</w:t>
      </w:r>
      <w:r w:rsidR="00EA27B3" w:rsidRPr="00321EFB">
        <w:rPr>
          <w:rFonts w:ascii="Georgia" w:hAnsi="Georgia"/>
        </w:rPr>
        <w:t>.2</w:t>
      </w:r>
      <w:r w:rsidR="00A0689E" w:rsidRPr="00321EFB">
        <w:rPr>
          <w:rFonts w:ascii="Georgia" w:hAnsi="Georgia"/>
        </w:rPr>
        <w:t xml:space="preserve"> (ii)</w:t>
      </w:r>
      <w:r w:rsidR="00EA27B3" w:rsidRPr="00321EFB">
        <w:rPr>
          <w:rFonts w:ascii="Georgia" w:hAnsi="Georgia"/>
        </w:rPr>
        <w:t xml:space="preserve"> </w:t>
      </w:r>
      <w:r w:rsidR="00085820" w:rsidRPr="00321EFB">
        <w:rPr>
          <w:rFonts w:ascii="Georgia" w:hAnsi="Georgia"/>
        </w:rPr>
        <w:t xml:space="preserve">and clause </w:t>
      </w:r>
      <w:r w:rsidR="00073789">
        <w:rPr>
          <w:rFonts w:ascii="Georgia" w:hAnsi="Georgia"/>
        </w:rPr>
        <w:t>9</w:t>
      </w:r>
      <w:r w:rsidR="00085820" w:rsidRPr="00321EFB">
        <w:rPr>
          <w:rFonts w:ascii="Georgia" w:hAnsi="Georgia"/>
        </w:rPr>
        <w:t>.2 (</w:t>
      </w:r>
      <w:r w:rsidR="00A33983" w:rsidRPr="00321EFB">
        <w:rPr>
          <w:rFonts w:ascii="Georgia" w:hAnsi="Georgia"/>
        </w:rPr>
        <w:t>iii</w:t>
      </w:r>
      <w:r w:rsidR="00085820" w:rsidRPr="00321EFB">
        <w:rPr>
          <w:rFonts w:ascii="Georgia" w:hAnsi="Georgia"/>
        </w:rPr>
        <w:t xml:space="preserve">) </w:t>
      </w:r>
      <w:r w:rsidR="00EA27B3" w:rsidRPr="00321EFB">
        <w:rPr>
          <w:rFonts w:ascii="Georgia" w:hAnsi="Georgia"/>
        </w:rPr>
        <w:t>of this Agreement.</w:t>
      </w:r>
    </w:p>
    <w:p w14:paraId="261CD03E" w14:textId="77777777" w:rsidR="00F77C83" w:rsidRPr="00321EFB" w:rsidRDefault="00F77C83" w:rsidP="00F77C83">
      <w:pPr>
        <w:numPr>
          <w:ilvl w:val="2"/>
          <w:numId w:val="1"/>
        </w:numPr>
        <w:spacing w:after="200" w:line="252" w:lineRule="auto"/>
        <w:jc w:val="both"/>
        <w:rPr>
          <w:rFonts w:ascii="Georgia" w:hAnsi="Georgia"/>
          <w:b/>
        </w:rPr>
      </w:pPr>
      <w:r w:rsidRPr="00321EFB">
        <w:rPr>
          <w:rFonts w:ascii="Georgia" w:hAnsi="Georgia"/>
        </w:rPr>
        <w:lastRenderedPageBreak/>
        <w:t>The Developer shall be entitled to the rest of the Units in the Project and the Developer shall be at liberty to start selling its Units in the Project for purposes of raising the requisite funding for completion of the Project.</w:t>
      </w:r>
    </w:p>
    <w:p w14:paraId="078B87D5" w14:textId="0AF8F19D" w:rsidR="00261344" w:rsidRPr="00321EFB" w:rsidRDefault="00641AA0" w:rsidP="00261344">
      <w:pPr>
        <w:numPr>
          <w:ilvl w:val="2"/>
          <w:numId w:val="1"/>
        </w:numPr>
        <w:spacing w:after="200" w:line="264" w:lineRule="auto"/>
        <w:jc w:val="both"/>
        <w:rPr>
          <w:rFonts w:ascii="Georgia" w:hAnsi="Georgia"/>
        </w:rPr>
      </w:pPr>
      <w:r w:rsidRPr="00321EFB">
        <w:rPr>
          <w:rFonts w:ascii="Georgia" w:hAnsi="Georgia"/>
        </w:rPr>
        <w:t xml:space="preserve">In case approvals are not obtained from the necessary authorities for </w:t>
      </w:r>
      <w:r w:rsidR="00C54F4E" w:rsidRPr="00321EFB">
        <w:rPr>
          <w:rFonts w:ascii="Georgia" w:hAnsi="Georgia"/>
        </w:rPr>
        <w:t xml:space="preserve">the construction of the </w:t>
      </w:r>
      <w:r w:rsidR="00C54F4E" w:rsidRPr="00D30B16">
        <w:rPr>
          <w:rFonts w:ascii="Georgia" w:hAnsi="Georgia"/>
          <w:highlight w:val="yellow"/>
          <w:rPrChange w:id="274" w:author="USER" w:date="2021-06-02T13:39:00Z">
            <w:rPr>
              <w:rFonts w:ascii="Georgia" w:hAnsi="Georgia"/>
            </w:rPr>
          </w:rPrChange>
        </w:rPr>
        <w:t>Thirty-Eight (38) U</w:t>
      </w:r>
      <w:r w:rsidRPr="00D30B16">
        <w:rPr>
          <w:rFonts w:ascii="Georgia" w:hAnsi="Georgia"/>
          <w:highlight w:val="yellow"/>
          <w:rPrChange w:id="275" w:author="USER" w:date="2021-06-02T13:39:00Z">
            <w:rPr>
              <w:rFonts w:ascii="Georgia" w:hAnsi="Georgia"/>
            </w:rPr>
          </w:rPrChange>
        </w:rPr>
        <w:t>nits</w:t>
      </w:r>
      <w:r w:rsidRPr="00321EFB">
        <w:rPr>
          <w:rFonts w:ascii="Georgia" w:hAnsi="Georgia"/>
        </w:rPr>
        <w:t xml:space="preserve"> and lesser units are made, the sharing of the Units will be reduced on pro rata </w:t>
      </w:r>
      <w:r w:rsidR="00C54F4E" w:rsidRPr="00321EFB">
        <w:rPr>
          <w:rFonts w:ascii="Georgia" w:hAnsi="Georgia"/>
        </w:rPr>
        <w:t xml:space="preserve">basis </w:t>
      </w:r>
      <w:r w:rsidRPr="00321EFB">
        <w:rPr>
          <w:rFonts w:ascii="Georgia" w:hAnsi="Georgia"/>
        </w:rPr>
        <w:t>as per the square footage.</w:t>
      </w:r>
    </w:p>
    <w:p w14:paraId="10A5E8B2" w14:textId="2C70492D" w:rsidR="00261344" w:rsidRPr="00321EFB" w:rsidRDefault="00261344" w:rsidP="00261344">
      <w:pPr>
        <w:numPr>
          <w:ilvl w:val="2"/>
          <w:numId w:val="1"/>
        </w:numPr>
        <w:spacing w:after="200" w:line="264" w:lineRule="auto"/>
        <w:jc w:val="both"/>
        <w:rPr>
          <w:rFonts w:ascii="Georgia" w:hAnsi="Georgia"/>
        </w:rPr>
      </w:pPr>
      <w:r w:rsidRPr="00321EFB">
        <w:rPr>
          <w:rFonts w:ascii="Georgia" w:hAnsi="Georgia"/>
        </w:rPr>
        <w:t xml:space="preserve">In case approvals are obtained from the relevant authorities for additional Units, the parties hereby agree that they shall be entitled to the units in the ratio of </w:t>
      </w:r>
      <w:r w:rsidRPr="00D30B16">
        <w:rPr>
          <w:rFonts w:ascii="Georgia" w:hAnsi="Georgia"/>
          <w:highlight w:val="yellow"/>
          <w:rPrChange w:id="276" w:author="USER" w:date="2021-06-02T13:40:00Z">
            <w:rPr>
              <w:rFonts w:ascii="Georgia" w:hAnsi="Georgia"/>
            </w:rPr>
          </w:rPrChange>
        </w:rPr>
        <w:t>2</w:t>
      </w:r>
      <w:r w:rsidR="00DB4155" w:rsidRPr="00D30B16">
        <w:rPr>
          <w:rFonts w:ascii="Georgia" w:hAnsi="Georgia"/>
          <w:highlight w:val="yellow"/>
          <w:rPrChange w:id="277" w:author="USER" w:date="2021-06-02T13:40:00Z">
            <w:rPr>
              <w:rFonts w:ascii="Georgia" w:hAnsi="Georgia"/>
            </w:rPr>
          </w:rPrChange>
        </w:rPr>
        <w:t>5</w:t>
      </w:r>
      <w:r w:rsidRPr="00D30B16">
        <w:rPr>
          <w:rFonts w:ascii="Georgia" w:hAnsi="Georgia"/>
          <w:highlight w:val="yellow"/>
          <w:rPrChange w:id="278" w:author="USER" w:date="2021-06-02T13:40:00Z">
            <w:rPr>
              <w:rFonts w:ascii="Georgia" w:hAnsi="Georgia"/>
            </w:rPr>
          </w:rPrChange>
        </w:rPr>
        <w:t xml:space="preserve">% to </w:t>
      </w:r>
      <w:r w:rsidR="00DB4155" w:rsidRPr="00D30B16">
        <w:rPr>
          <w:rFonts w:ascii="Georgia" w:hAnsi="Georgia"/>
          <w:highlight w:val="yellow"/>
          <w:rPrChange w:id="279" w:author="USER" w:date="2021-06-02T13:40:00Z">
            <w:rPr>
              <w:rFonts w:ascii="Georgia" w:hAnsi="Georgia"/>
            </w:rPr>
          </w:rPrChange>
        </w:rPr>
        <w:t>75</w:t>
      </w:r>
      <w:r w:rsidRPr="00D30B16">
        <w:rPr>
          <w:rFonts w:ascii="Georgia" w:hAnsi="Georgia"/>
          <w:highlight w:val="yellow"/>
          <w:rPrChange w:id="280" w:author="USER" w:date="2021-06-02T13:40:00Z">
            <w:rPr>
              <w:rFonts w:ascii="Georgia" w:hAnsi="Georgia"/>
            </w:rPr>
          </w:rPrChange>
        </w:rPr>
        <w:t>%</w:t>
      </w:r>
      <w:r w:rsidRPr="00321EFB">
        <w:rPr>
          <w:rFonts w:ascii="Georgia" w:hAnsi="Georgia"/>
        </w:rPr>
        <w:t xml:space="preserve"> in </w:t>
      </w:r>
      <w:proofErr w:type="spellStart"/>
      <w:r w:rsidRPr="00321EFB">
        <w:rPr>
          <w:rFonts w:ascii="Georgia" w:hAnsi="Georgia"/>
        </w:rPr>
        <w:t>favour</w:t>
      </w:r>
      <w:proofErr w:type="spellEnd"/>
      <w:r w:rsidRPr="00321EFB">
        <w:rPr>
          <w:rFonts w:ascii="Georgia" w:hAnsi="Georgia"/>
        </w:rPr>
        <w:t xml:space="preserve"> of the Land Owner and the Developer respectively.</w:t>
      </w:r>
    </w:p>
    <w:p w14:paraId="1BA7BCBD" w14:textId="4C1A1FE3" w:rsidR="00B4559B" w:rsidRPr="00321EFB" w:rsidRDefault="00B56EBD" w:rsidP="00B4559B">
      <w:pPr>
        <w:numPr>
          <w:ilvl w:val="2"/>
          <w:numId w:val="1"/>
        </w:numPr>
        <w:spacing w:after="200" w:line="252" w:lineRule="auto"/>
        <w:jc w:val="both"/>
        <w:rPr>
          <w:rFonts w:ascii="Georgia" w:hAnsi="Georgia"/>
        </w:rPr>
      </w:pPr>
      <w:r w:rsidRPr="00321EFB">
        <w:rPr>
          <w:rFonts w:ascii="Georgia" w:hAnsi="Georgia"/>
        </w:rPr>
        <w:t xml:space="preserve">The </w:t>
      </w:r>
      <w:r w:rsidR="00B4559B" w:rsidRPr="00AA6062">
        <w:rPr>
          <w:rFonts w:ascii="Georgia" w:hAnsi="Georgia"/>
        </w:rPr>
        <w:t>P</w:t>
      </w:r>
      <w:r w:rsidRPr="00AA6062">
        <w:rPr>
          <w:rFonts w:ascii="Georgia" w:hAnsi="Georgia"/>
        </w:rPr>
        <w:t xml:space="preserve">arties agree that should the Developer require additional financing, the Developer </w:t>
      </w:r>
      <w:r w:rsidR="00B4559B" w:rsidRPr="00321EFB">
        <w:rPr>
          <w:rFonts w:ascii="Georgia" w:hAnsi="Georgia"/>
        </w:rPr>
        <w:t>may</w:t>
      </w:r>
      <w:r w:rsidRPr="00321EFB">
        <w:rPr>
          <w:rFonts w:ascii="Georgia" w:hAnsi="Georgia"/>
        </w:rPr>
        <w:t xml:space="preserve"> bring on board an investor</w:t>
      </w:r>
      <w:r w:rsidR="00B4559B" w:rsidRPr="00321EFB">
        <w:rPr>
          <w:rFonts w:ascii="Georgia" w:hAnsi="Georgia"/>
        </w:rPr>
        <w:t xml:space="preserve"> or investors</w:t>
      </w:r>
      <w:r w:rsidRPr="00321EFB">
        <w:rPr>
          <w:rFonts w:ascii="Georgia" w:hAnsi="Georgia"/>
        </w:rPr>
        <w:t xml:space="preserve"> to inject monies towards the Project and such investor shall </w:t>
      </w:r>
      <w:r w:rsidR="00B4559B" w:rsidRPr="00321EFB">
        <w:rPr>
          <w:rFonts w:ascii="Georgia" w:hAnsi="Georgia"/>
        </w:rPr>
        <w:t>not be</w:t>
      </w:r>
      <w:r w:rsidRPr="00321EFB">
        <w:rPr>
          <w:rFonts w:ascii="Georgia" w:hAnsi="Georgia"/>
        </w:rPr>
        <w:t xml:space="preserve"> allotted shares in the </w:t>
      </w:r>
      <w:r w:rsidR="00B4559B" w:rsidRPr="00321EFB">
        <w:rPr>
          <w:rFonts w:ascii="Georgia" w:hAnsi="Georgia"/>
        </w:rPr>
        <w:t>SPV but shall enter into a separate agreement with the Developer for compensation for their contribution to the Project.</w:t>
      </w:r>
      <w:r w:rsidRPr="00321EFB">
        <w:rPr>
          <w:rFonts w:ascii="Georgia" w:hAnsi="Georgia"/>
        </w:rPr>
        <w:t xml:space="preserve"> </w:t>
      </w:r>
      <w:bookmarkStart w:id="281" w:name="_Toc511160208"/>
      <w:r w:rsidR="00DB4155" w:rsidRPr="00321EFB">
        <w:rPr>
          <w:rFonts w:ascii="Georgia" w:hAnsi="Georgia"/>
        </w:rPr>
        <w:t xml:space="preserve">For the avoidance of doubt the Landowner’s share of the units shall not be affected by such an agreement or arrangement between the Developer and the Investor. </w:t>
      </w:r>
    </w:p>
    <w:p w14:paraId="0D005E94" w14:textId="77F970BC" w:rsidR="00B56EBD" w:rsidRPr="00653552" w:rsidRDefault="00B56EBD" w:rsidP="00653552">
      <w:pPr>
        <w:pStyle w:val="ListParagraph"/>
        <w:numPr>
          <w:ilvl w:val="1"/>
          <w:numId w:val="1"/>
        </w:numPr>
        <w:spacing w:after="200" w:line="264" w:lineRule="auto"/>
        <w:jc w:val="both"/>
        <w:rPr>
          <w:rFonts w:ascii="Georgia" w:hAnsi="Georgia"/>
        </w:rPr>
      </w:pPr>
      <w:r w:rsidRPr="00653552">
        <w:rPr>
          <w:rFonts w:ascii="Georgia" w:eastAsia="Arial Narrow" w:hAnsi="Georgia" w:cs="Arial Narrow"/>
          <w:color w:val="000000"/>
          <w:lang w:bidi="en-US"/>
        </w:rPr>
        <w:t xml:space="preserve">For the avoidance of doubt, the Parties hereby agree that </w:t>
      </w:r>
      <w:r w:rsidR="00B4559B" w:rsidRPr="00653552">
        <w:rPr>
          <w:rFonts w:ascii="Georgia" w:eastAsia="Arial Narrow" w:hAnsi="Georgia" w:cs="Arial Narrow"/>
          <w:color w:val="000000"/>
          <w:lang w:bidi="en-US"/>
        </w:rPr>
        <w:t xml:space="preserve">the </w:t>
      </w:r>
      <w:r w:rsidR="00641AA0" w:rsidRPr="00653552">
        <w:rPr>
          <w:rFonts w:ascii="Georgia" w:eastAsia="Arial Narrow" w:hAnsi="Georgia" w:cs="Arial Narrow"/>
          <w:color w:val="000000"/>
          <w:lang w:bidi="en-US"/>
        </w:rPr>
        <w:t>Landowner</w:t>
      </w:r>
      <w:r w:rsidR="00B4559B" w:rsidRPr="00653552">
        <w:rPr>
          <w:rFonts w:ascii="Georgia" w:eastAsia="Arial Narrow" w:hAnsi="Georgia" w:cs="Arial Narrow"/>
          <w:color w:val="000000"/>
          <w:lang w:bidi="en-US"/>
        </w:rPr>
        <w:t>’s</w:t>
      </w:r>
      <w:r w:rsidRPr="00653552">
        <w:rPr>
          <w:rFonts w:ascii="Georgia" w:eastAsia="Arial Narrow" w:hAnsi="Georgia" w:cs="Arial Narrow"/>
          <w:color w:val="000000"/>
          <w:lang w:bidi="en-US"/>
        </w:rPr>
        <w:t xml:space="preserve"> Advocates shall be responsible for the preparation and registration of all deeds and documents relating to the sale of the Units.</w:t>
      </w:r>
      <w:bookmarkEnd w:id="281"/>
      <w:r w:rsidRPr="00653552">
        <w:rPr>
          <w:rFonts w:ascii="Georgia" w:eastAsia="Arial Narrow" w:hAnsi="Georgia" w:cs="Arial Narrow"/>
          <w:color w:val="000000"/>
          <w:lang w:bidi="en-US"/>
        </w:rPr>
        <w:t xml:space="preserve"> </w:t>
      </w:r>
    </w:p>
    <w:p w14:paraId="623904EB"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282" w:name="_Toc225659842"/>
      <w:bookmarkStart w:id="283" w:name="_Toc231100161"/>
      <w:bookmarkStart w:id="284" w:name="_Toc231101046"/>
      <w:bookmarkStart w:id="285" w:name="_Toc375145507"/>
      <w:bookmarkStart w:id="286" w:name="_Toc6061793"/>
      <w:r w:rsidRPr="00321EFB">
        <w:rPr>
          <w:rFonts w:ascii="Georgia" w:eastAsia="Times New Roman" w:hAnsi="Georgia" w:cs="Times New Roman"/>
          <w:b/>
          <w:bCs/>
          <w:smallCaps/>
          <w:kern w:val="32"/>
        </w:rPr>
        <w:t>REPRESENTATIONS AND WARRANTIES</w:t>
      </w:r>
      <w:bookmarkStart w:id="287" w:name="_Toc511160211"/>
      <w:bookmarkEnd w:id="282"/>
      <w:bookmarkEnd w:id="283"/>
      <w:bookmarkEnd w:id="284"/>
      <w:bookmarkEnd w:id="285"/>
      <w:bookmarkEnd w:id="286"/>
    </w:p>
    <w:p w14:paraId="407E8B34" w14:textId="77777777" w:rsidR="00B56EBD" w:rsidRPr="00321EFB" w:rsidRDefault="00B56EBD" w:rsidP="00B56EBD">
      <w:pPr>
        <w:spacing w:after="200" w:line="264" w:lineRule="auto"/>
        <w:ind w:left="720"/>
        <w:jc w:val="both"/>
        <w:rPr>
          <w:rFonts w:ascii="Georgia" w:hAnsi="Georgia"/>
          <w:b/>
          <w:lang w:val="en-GB"/>
        </w:rPr>
      </w:pPr>
      <w:r w:rsidRPr="00321EFB">
        <w:rPr>
          <w:rFonts w:ascii="Georgia" w:hAnsi="Georgia"/>
        </w:rPr>
        <w:t xml:space="preserve">Each party hereby represents and warrants to the other party as </w:t>
      </w:r>
      <w:proofErr w:type="gramStart"/>
      <w:r w:rsidRPr="00321EFB">
        <w:rPr>
          <w:rFonts w:ascii="Georgia" w:hAnsi="Georgia"/>
        </w:rPr>
        <w:t>follows:</w:t>
      </w:r>
      <w:bookmarkStart w:id="288" w:name="_Toc511160212"/>
      <w:bookmarkEnd w:id="287"/>
      <w:r w:rsidRPr="00321EFB">
        <w:rPr>
          <w:rFonts w:ascii="Georgia" w:hAnsi="Georgia"/>
        </w:rPr>
        <w:t>-</w:t>
      </w:r>
      <w:proofErr w:type="gramEnd"/>
    </w:p>
    <w:p w14:paraId="51AF2FF1" w14:textId="77777777" w:rsidR="00B56EBD" w:rsidRPr="00321EFB" w:rsidRDefault="00B56EBD" w:rsidP="00B56EBD">
      <w:pPr>
        <w:numPr>
          <w:ilvl w:val="2"/>
          <w:numId w:val="1"/>
        </w:numPr>
        <w:spacing w:after="200" w:line="264" w:lineRule="auto"/>
        <w:jc w:val="both"/>
        <w:rPr>
          <w:rFonts w:ascii="Georgia" w:hAnsi="Georgia"/>
          <w:b/>
          <w:lang w:val="en-GB"/>
        </w:rPr>
      </w:pPr>
      <w:r w:rsidRPr="00321EFB">
        <w:rPr>
          <w:rFonts w:ascii="Georgia" w:hAnsi="Georgia"/>
        </w:rPr>
        <w:t>It has all requisite power and authority to execute and deliver to enter into this Agreement and to perform its obligations hereunder and in respect of the Developer</w:t>
      </w:r>
      <w:r w:rsidR="00B4559B" w:rsidRPr="00321EFB">
        <w:rPr>
          <w:rFonts w:ascii="Georgia" w:hAnsi="Georgia"/>
        </w:rPr>
        <w:t>,</w:t>
      </w:r>
      <w:r w:rsidRPr="00321EFB">
        <w:rPr>
          <w:rFonts w:ascii="Georgia" w:hAnsi="Georgia"/>
        </w:rPr>
        <w:t xml:space="preserve"> it has taken all necessary corporate action required to authorize the execution, delivery and performance of its obligations under this Agreement and to consummate the transactions contemplated thereunder.</w:t>
      </w:r>
      <w:bookmarkStart w:id="289" w:name="_Toc511160213"/>
      <w:bookmarkEnd w:id="288"/>
    </w:p>
    <w:p w14:paraId="48CF1986" w14:textId="77777777" w:rsidR="00B56EBD" w:rsidRPr="00321EFB" w:rsidRDefault="00B56EBD" w:rsidP="00B56EBD">
      <w:pPr>
        <w:numPr>
          <w:ilvl w:val="2"/>
          <w:numId w:val="1"/>
        </w:numPr>
        <w:spacing w:after="200" w:line="264" w:lineRule="auto"/>
        <w:jc w:val="both"/>
        <w:rPr>
          <w:rFonts w:ascii="Georgia" w:hAnsi="Georgia"/>
          <w:b/>
          <w:lang w:val="en-GB"/>
        </w:rPr>
      </w:pPr>
      <w:r w:rsidRPr="00321EFB">
        <w:rPr>
          <w:rFonts w:ascii="Georgia" w:hAnsi="Georgia"/>
        </w:rPr>
        <w:t>That neither the execution or delivery by the party of this Agreement or any ancillary agreement or document hereto to which it is a party, nor the consummation of the transactions contemplated hereunder or thereunder, will (a) violate any agreement, commitment, judgement or order to which it is bound or (b) contravene any law or regulation applicable to it.</w:t>
      </w:r>
      <w:bookmarkStart w:id="290" w:name="_Toc511160214"/>
      <w:bookmarkEnd w:id="289"/>
    </w:p>
    <w:p w14:paraId="4C1315E0" w14:textId="77777777" w:rsidR="00B56EBD" w:rsidRPr="00321EFB" w:rsidRDefault="00B56EBD" w:rsidP="00B56EBD">
      <w:pPr>
        <w:numPr>
          <w:ilvl w:val="2"/>
          <w:numId w:val="1"/>
        </w:numPr>
        <w:spacing w:after="200" w:line="264" w:lineRule="auto"/>
        <w:jc w:val="both"/>
        <w:rPr>
          <w:rFonts w:ascii="Georgia" w:hAnsi="Georgia"/>
          <w:b/>
          <w:lang w:val="en-GB"/>
        </w:rPr>
      </w:pPr>
      <w:r w:rsidRPr="00321EFB">
        <w:rPr>
          <w:rFonts w:ascii="Georgia" w:hAnsi="Georgia"/>
        </w:rPr>
        <w:t>The Developer further represents and warrants that it is properly registered under Kenyan law and it has the financial and technical capacity to carry out the Project to its completion and that it is not facing any claims whatsoever by any third party or government, is not insolvent or facing winding up proceedings.</w:t>
      </w:r>
      <w:bookmarkStart w:id="291" w:name="_Toc511160216"/>
      <w:bookmarkEnd w:id="290"/>
    </w:p>
    <w:p w14:paraId="133B174E" w14:textId="77777777" w:rsidR="00B56EBD" w:rsidRPr="00321EFB" w:rsidRDefault="00B56EBD" w:rsidP="00B56EBD">
      <w:pPr>
        <w:numPr>
          <w:ilvl w:val="2"/>
          <w:numId w:val="1"/>
        </w:numPr>
        <w:spacing w:after="200" w:line="264" w:lineRule="auto"/>
        <w:jc w:val="both"/>
        <w:rPr>
          <w:rFonts w:ascii="Georgia" w:hAnsi="Georgia"/>
          <w:lang w:val="en-GB"/>
        </w:rPr>
      </w:pPr>
      <w:r w:rsidRPr="00321EFB">
        <w:rPr>
          <w:rFonts w:ascii="Georgia" w:hAnsi="Georgia"/>
          <w:lang w:val="en-GB"/>
        </w:rPr>
        <w:t>As of the date of this Agreement</w:t>
      </w:r>
      <w:r w:rsidR="00B4559B" w:rsidRPr="00321EFB">
        <w:rPr>
          <w:rFonts w:ascii="Georgia" w:hAnsi="Georgia"/>
        </w:rPr>
        <w:t>, to the best of the Landow</w:t>
      </w:r>
      <w:r w:rsidRPr="00321EFB">
        <w:rPr>
          <w:rFonts w:ascii="Georgia" w:hAnsi="Georgia"/>
        </w:rPr>
        <w:t>ner</w:t>
      </w:r>
      <w:r w:rsidR="00B4559B" w:rsidRPr="00321EFB">
        <w:rPr>
          <w:rFonts w:ascii="Georgia" w:hAnsi="Georgia"/>
        </w:rPr>
        <w:t>’s</w:t>
      </w:r>
      <w:r w:rsidRPr="00321EFB">
        <w:rPr>
          <w:rFonts w:ascii="Georgia" w:hAnsi="Georgia"/>
        </w:rPr>
        <w:t xml:space="preserve"> knowledge and belief, th</w:t>
      </w:r>
      <w:r w:rsidR="00B4559B" w:rsidRPr="00321EFB">
        <w:rPr>
          <w:rFonts w:ascii="Georgia" w:hAnsi="Georgia"/>
        </w:rPr>
        <w:t>e Lando</w:t>
      </w:r>
      <w:r w:rsidRPr="00321EFB">
        <w:rPr>
          <w:rFonts w:ascii="Georgia" w:hAnsi="Georgia"/>
        </w:rPr>
        <w:t xml:space="preserve">wner has a valid title to the </w:t>
      </w:r>
      <w:r w:rsidR="00CD3840" w:rsidRPr="00321EFB">
        <w:rPr>
          <w:rFonts w:ascii="Georgia" w:hAnsi="Georgia"/>
        </w:rPr>
        <w:t>Land</w:t>
      </w:r>
      <w:r w:rsidRPr="00321EFB">
        <w:rPr>
          <w:rFonts w:ascii="Georgia" w:hAnsi="Georgia"/>
        </w:rPr>
        <w:t xml:space="preserve"> from the Lands registry;</w:t>
      </w:r>
      <w:bookmarkEnd w:id="291"/>
    </w:p>
    <w:p w14:paraId="5CF9D883" w14:textId="77777777" w:rsidR="00B56EBD" w:rsidRPr="00321EFB" w:rsidRDefault="00CD3840" w:rsidP="00B56EBD">
      <w:pPr>
        <w:numPr>
          <w:ilvl w:val="2"/>
          <w:numId w:val="1"/>
        </w:numPr>
        <w:spacing w:after="200" w:line="264" w:lineRule="auto"/>
        <w:jc w:val="both"/>
        <w:rPr>
          <w:rFonts w:ascii="Georgia" w:hAnsi="Georgia"/>
          <w:lang w:val="en-GB"/>
        </w:rPr>
      </w:pPr>
      <w:r w:rsidRPr="00321EFB">
        <w:rPr>
          <w:rFonts w:ascii="Georgia" w:hAnsi="Georgia"/>
        </w:rPr>
        <w:t>T</w:t>
      </w:r>
      <w:r w:rsidR="00B56EBD" w:rsidRPr="00321EFB">
        <w:rPr>
          <w:rFonts w:ascii="Georgia" w:hAnsi="Georgia"/>
        </w:rPr>
        <w:t xml:space="preserve">here is no encumbrance registered against the title for the </w:t>
      </w:r>
      <w:r w:rsidRPr="00321EFB">
        <w:rPr>
          <w:rFonts w:ascii="Georgia" w:hAnsi="Georgia"/>
        </w:rPr>
        <w:t>Land</w:t>
      </w:r>
      <w:r w:rsidR="00B56EBD" w:rsidRPr="00321EFB">
        <w:rPr>
          <w:rFonts w:ascii="Georgia" w:hAnsi="Georgia"/>
        </w:rPr>
        <w:t>;</w:t>
      </w:r>
    </w:p>
    <w:p w14:paraId="77F3F6DF" w14:textId="77777777" w:rsidR="00B56EBD" w:rsidRPr="00321EFB" w:rsidRDefault="00B56EBD" w:rsidP="00B56EBD">
      <w:pPr>
        <w:numPr>
          <w:ilvl w:val="2"/>
          <w:numId w:val="1"/>
        </w:numPr>
        <w:spacing w:after="200" w:line="264" w:lineRule="auto"/>
        <w:jc w:val="both"/>
        <w:rPr>
          <w:rFonts w:ascii="Georgia" w:hAnsi="Georgia"/>
          <w:lang w:val="en-GB"/>
        </w:rPr>
      </w:pPr>
      <w:r w:rsidRPr="00321EFB">
        <w:rPr>
          <w:rFonts w:ascii="Georgia" w:hAnsi="Georgia"/>
        </w:rPr>
        <w:lastRenderedPageBreak/>
        <w:t>As at the date of this Agreement and to the best of the Land</w:t>
      </w:r>
      <w:r w:rsidR="00B4559B" w:rsidRPr="00321EFB">
        <w:rPr>
          <w:rFonts w:ascii="Georgia" w:hAnsi="Georgia"/>
        </w:rPr>
        <w:t>ow</w:t>
      </w:r>
      <w:r w:rsidRPr="00321EFB">
        <w:rPr>
          <w:rFonts w:ascii="Georgia" w:hAnsi="Georgia"/>
        </w:rPr>
        <w:t xml:space="preserve">ner’s knowledge and belief, there is no adverse claim on the </w:t>
      </w:r>
      <w:r w:rsidR="00CD3840" w:rsidRPr="00321EFB">
        <w:rPr>
          <w:rFonts w:ascii="Georgia" w:hAnsi="Georgia"/>
        </w:rPr>
        <w:t>Land</w:t>
      </w:r>
      <w:r w:rsidRPr="00321EFB">
        <w:rPr>
          <w:rFonts w:ascii="Georgia" w:hAnsi="Georgia"/>
        </w:rPr>
        <w:t>, dispute regarding ownership, boundary, easement, rights of way or any other such matters;</w:t>
      </w:r>
    </w:p>
    <w:p w14:paraId="6552CEAF" w14:textId="77777777" w:rsidR="00B56EBD" w:rsidRPr="00321EFB" w:rsidRDefault="00B56EBD" w:rsidP="00B56EBD">
      <w:pPr>
        <w:numPr>
          <w:ilvl w:val="2"/>
          <w:numId w:val="1"/>
        </w:numPr>
        <w:spacing w:after="200" w:line="264" w:lineRule="auto"/>
        <w:jc w:val="both"/>
        <w:rPr>
          <w:rFonts w:ascii="Georgia" w:hAnsi="Georgia"/>
          <w:lang w:val="en-GB"/>
        </w:rPr>
      </w:pPr>
      <w:r w:rsidRPr="00321EFB">
        <w:rPr>
          <w:rFonts w:ascii="Georgia" w:hAnsi="Georgia"/>
        </w:rPr>
        <w:t>There are no restrictions or regulations of the Republic of Kenya, or of other Government bodies and/or regulatory authorities which would render the Agreement contemplated herein illegal or unenforceable or contrary to Government policy;</w:t>
      </w:r>
      <w:bookmarkStart w:id="292" w:name="_Toc511160217"/>
    </w:p>
    <w:p w14:paraId="34CFEB36" w14:textId="77777777" w:rsidR="00B56EBD" w:rsidRPr="00321EFB" w:rsidRDefault="00B56EBD" w:rsidP="00B56EBD">
      <w:pPr>
        <w:numPr>
          <w:ilvl w:val="2"/>
          <w:numId w:val="1"/>
        </w:numPr>
        <w:spacing w:after="200" w:line="264" w:lineRule="auto"/>
        <w:jc w:val="both"/>
        <w:rPr>
          <w:rFonts w:ascii="Georgia" w:hAnsi="Georgia"/>
          <w:b/>
          <w:lang w:val="en-GB"/>
        </w:rPr>
      </w:pPr>
      <w:r w:rsidRPr="00321EFB">
        <w:rPr>
          <w:rFonts w:ascii="Georgia" w:hAnsi="Georgia"/>
        </w:rPr>
        <w:t xml:space="preserve">The warranties furnished in writing under this Agreement to the other Party in relation to this Agreement is correct and accurate and either Party </w:t>
      </w:r>
      <w:r w:rsidRPr="00321EFB">
        <w:rPr>
          <w:rFonts w:ascii="Georgia" w:hAnsi="Georgia"/>
          <w:lang w:val="en-GB"/>
        </w:rPr>
        <w:t>will immediately disclose in writing to each other any event or circumstance which may arise or become known to him/them after the date of this Agreement and prior to completion which is inconsistent with any of the warranties or which had it occurred on or before the date of this Agreement would have constituted a breach of the warranties or which is material to be known by the Party;</w:t>
      </w:r>
      <w:bookmarkStart w:id="293" w:name="_Toc511160219"/>
      <w:bookmarkEnd w:id="292"/>
      <w:r w:rsidRPr="00321EFB">
        <w:rPr>
          <w:rFonts w:ascii="Georgia" w:hAnsi="Georgia"/>
          <w:lang w:val="en-GB"/>
        </w:rPr>
        <w:t xml:space="preserve"> and</w:t>
      </w:r>
    </w:p>
    <w:p w14:paraId="277F5614" w14:textId="77777777" w:rsidR="00B56EBD" w:rsidRPr="00321EFB" w:rsidRDefault="00B56EBD" w:rsidP="00B56EBD">
      <w:pPr>
        <w:numPr>
          <w:ilvl w:val="2"/>
          <w:numId w:val="1"/>
        </w:numPr>
        <w:spacing w:after="200" w:line="264" w:lineRule="auto"/>
        <w:jc w:val="both"/>
        <w:rPr>
          <w:rFonts w:ascii="Georgia" w:hAnsi="Georgia"/>
          <w:b/>
          <w:lang w:val="en-GB"/>
        </w:rPr>
      </w:pPr>
      <w:r w:rsidRPr="00321EFB">
        <w:rPr>
          <w:rFonts w:ascii="Georgia" w:hAnsi="Georgia"/>
        </w:rPr>
        <w:t>There are no proceedings pending or, to their knowledge, threatened and there is no existing basis for any such proceedings against or affecting them by or before any court, arbitrator or other governmental authority which, if adversely determined, individually or in aggregate might be reasonably expected to materially and adversely affect its properties, assets, business, prospects, profits or condition or its ability to perform their obligations under this Agreement</w:t>
      </w:r>
      <w:bookmarkStart w:id="294" w:name="_Toc511160220"/>
      <w:bookmarkEnd w:id="293"/>
      <w:r w:rsidRPr="00321EFB">
        <w:rPr>
          <w:rFonts w:ascii="Georgia" w:hAnsi="Georgia"/>
        </w:rPr>
        <w:t>.</w:t>
      </w:r>
    </w:p>
    <w:p w14:paraId="5B16007A"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295" w:name="_Toc6061794"/>
      <w:bookmarkEnd w:id="294"/>
      <w:r w:rsidRPr="00321EFB">
        <w:rPr>
          <w:rFonts w:ascii="Georgia" w:eastAsia="Times New Roman" w:hAnsi="Georgia" w:cs="Times New Roman"/>
          <w:b/>
          <w:bCs/>
          <w:smallCaps/>
          <w:kern w:val="32"/>
        </w:rPr>
        <w:t>OBLIGATIONS</w:t>
      </w:r>
      <w:bookmarkEnd w:id="295"/>
      <w:r w:rsidRPr="00321EFB">
        <w:rPr>
          <w:rFonts w:ascii="Georgia" w:eastAsia="Times New Roman" w:hAnsi="Georgia" w:cs="Times New Roman"/>
          <w:b/>
          <w:bCs/>
          <w:smallCaps/>
          <w:kern w:val="32"/>
        </w:rPr>
        <w:t xml:space="preserve"> </w:t>
      </w:r>
      <w:bookmarkStart w:id="296" w:name="_Toc511160224"/>
    </w:p>
    <w:p w14:paraId="761D1F89" w14:textId="77777777" w:rsidR="00B56EBD" w:rsidRPr="00321EFB" w:rsidRDefault="00B56EBD" w:rsidP="00B56EBD">
      <w:pPr>
        <w:numPr>
          <w:ilvl w:val="1"/>
          <w:numId w:val="1"/>
        </w:numPr>
        <w:spacing w:after="200" w:line="264" w:lineRule="auto"/>
        <w:rPr>
          <w:rFonts w:ascii="Georgia" w:hAnsi="Georgia"/>
          <w:b/>
        </w:rPr>
      </w:pPr>
      <w:r w:rsidRPr="00321EFB">
        <w:rPr>
          <w:rFonts w:ascii="Georgia" w:hAnsi="Georgia"/>
          <w:b/>
        </w:rPr>
        <w:t xml:space="preserve">The Land Owner’s Obligations </w:t>
      </w:r>
    </w:p>
    <w:bookmarkEnd w:id="296"/>
    <w:p w14:paraId="564FB517" w14:textId="77777777" w:rsidR="00B56EBD" w:rsidRPr="00321EFB" w:rsidRDefault="00B56EBD" w:rsidP="00B56EBD">
      <w:pPr>
        <w:numPr>
          <w:ilvl w:val="2"/>
          <w:numId w:val="1"/>
        </w:numPr>
        <w:spacing w:after="200" w:line="264" w:lineRule="auto"/>
        <w:jc w:val="both"/>
        <w:rPr>
          <w:rFonts w:ascii="Georgia" w:hAnsi="Georgia"/>
        </w:rPr>
      </w:pPr>
      <w:r w:rsidRPr="00321EFB">
        <w:rPr>
          <w:rFonts w:ascii="Georgia" w:hAnsi="Georgia"/>
        </w:rPr>
        <w:t>To offer all due assistance to the Developer and the Consultants for purposes of efficient implementation of the Project.</w:t>
      </w:r>
    </w:p>
    <w:p w14:paraId="4AE329F7" w14:textId="2E6E96A6" w:rsidR="00B4559B" w:rsidRPr="00321EFB" w:rsidRDefault="00B56EBD" w:rsidP="00B4559B">
      <w:pPr>
        <w:numPr>
          <w:ilvl w:val="2"/>
          <w:numId w:val="1"/>
        </w:numPr>
        <w:spacing w:after="200" w:line="264" w:lineRule="auto"/>
        <w:jc w:val="both"/>
        <w:rPr>
          <w:rFonts w:ascii="Georgia" w:hAnsi="Georgia"/>
          <w:b/>
        </w:rPr>
      </w:pPr>
      <w:r w:rsidRPr="00321EFB">
        <w:rPr>
          <w:rFonts w:ascii="Georgia" w:hAnsi="Georgia"/>
        </w:rPr>
        <w:t xml:space="preserve">If any claim on the ownership of the Land or a boundary dispute arises in respect of </w:t>
      </w:r>
      <w:r w:rsidR="009C7D52" w:rsidRPr="00321EFB">
        <w:rPr>
          <w:rFonts w:ascii="Georgia" w:hAnsi="Georgia"/>
        </w:rPr>
        <w:t>the Land</w:t>
      </w:r>
      <w:r w:rsidRPr="00321EFB">
        <w:rPr>
          <w:rFonts w:ascii="Georgia" w:hAnsi="Georgia"/>
        </w:rPr>
        <w:t xml:space="preserve">, to fully defend and discharge the same provided that the costs thereof shall be fully borne by </w:t>
      </w:r>
      <w:r w:rsidR="00B4559B" w:rsidRPr="00321EFB">
        <w:rPr>
          <w:rFonts w:ascii="Georgia" w:hAnsi="Georgia"/>
        </w:rPr>
        <w:t>the Landowner</w:t>
      </w:r>
      <w:r w:rsidRPr="00321EFB">
        <w:rPr>
          <w:rFonts w:ascii="Georgia" w:hAnsi="Georgia"/>
        </w:rPr>
        <w:t xml:space="preserve">; </w:t>
      </w:r>
    </w:p>
    <w:p w14:paraId="07CDD72E" w14:textId="77777777" w:rsidR="00B4559B" w:rsidRPr="00321EFB" w:rsidRDefault="00B4559B" w:rsidP="00B4559B">
      <w:pPr>
        <w:numPr>
          <w:ilvl w:val="2"/>
          <w:numId w:val="1"/>
        </w:numPr>
        <w:spacing w:after="200" w:line="264" w:lineRule="auto"/>
        <w:jc w:val="both"/>
        <w:rPr>
          <w:rFonts w:ascii="Georgia" w:hAnsi="Georgia"/>
          <w:b/>
        </w:rPr>
      </w:pPr>
      <w:r w:rsidRPr="00321EFB">
        <w:rPr>
          <w:rFonts w:ascii="Georgia" w:eastAsia="Times New Roman" w:hAnsi="Georgia" w:cs="Khmer UI"/>
          <w:bCs/>
          <w:kern w:val="32"/>
          <w:lang w:val="en-ZA"/>
        </w:rPr>
        <w:t xml:space="preserve">To execute a transfer of the Land in favour of the SPV. To this effect, </w:t>
      </w:r>
      <w:r w:rsidR="00ED6B43" w:rsidRPr="00321EFB">
        <w:rPr>
          <w:rFonts w:ascii="Georgia" w:eastAsia="Times New Roman" w:hAnsi="Georgia" w:cs="Khmer UI"/>
          <w:bCs/>
          <w:kern w:val="32"/>
          <w:lang w:val="en-ZA"/>
        </w:rPr>
        <w:t>s</w:t>
      </w:r>
      <w:r w:rsidRPr="00321EFB">
        <w:rPr>
          <w:rFonts w:ascii="Georgia" w:eastAsia="Times New Roman" w:hAnsi="Georgia" w:cs="Khmer UI"/>
          <w:bCs/>
          <w:kern w:val="32"/>
          <w:lang w:val="en-ZA"/>
        </w:rPr>
        <w:t xml:space="preserve">he </w:t>
      </w:r>
      <w:proofErr w:type="gramStart"/>
      <w:r w:rsidRPr="00321EFB">
        <w:rPr>
          <w:rFonts w:ascii="Georgia" w:eastAsia="Times New Roman" w:hAnsi="Georgia" w:cs="Khmer UI"/>
          <w:bCs/>
          <w:kern w:val="32"/>
          <w:lang w:val="en-ZA"/>
        </w:rPr>
        <w:t>shall:-</w:t>
      </w:r>
      <w:proofErr w:type="gramEnd"/>
    </w:p>
    <w:p w14:paraId="7EC4A925" w14:textId="77777777" w:rsidR="00B4559B" w:rsidRPr="00321EFB" w:rsidRDefault="00B4559B" w:rsidP="00DC4F3E">
      <w:pPr>
        <w:widowControl w:val="0"/>
        <w:numPr>
          <w:ilvl w:val="0"/>
          <w:numId w:val="11"/>
        </w:numPr>
        <w:spacing w:after="200" w:line="288" w:lineRule="auto"/>
        <w:ind w:hanging="720"/>
        <w:jc w:val="both"/>
        <w:rPr>
          <w:rFonts w:ascii="Georgia" w:eastAsia="Times New Roman" w:hAnsi="Georgia" w:cs="Khmer UI"/>
          <w:lang w:val="en-GB"/>
        </w:rPr>
      </w:pPr>
      <w:r w:rsidRPr="00321EFB">
        <w:rPr>
          <w:rFonts w:ascii="Georgia" w:eastAsia="Times New Roman" w:hAnsi="Georgia" w:cs="Khmer UI"/>
          <w:bCs/>
          <w:kern w:val="32"/>
          <w:lang w:val="en-ZA"/>
        </w:rPr>
        <w:t>Ensure that Land Rent and Rates over the Land are paid;</w:t>
      </w:r>
    </w:p>
    <w:p w14:paraId="5999DB70" w14:textId="77777777" w:rsidR="00B4559B" w:rsidRPr="00321EFB" w:rsidRDefault="00B4559B" w:rsidP="00DC4F3E">
      <w:pPr>
        <w:widowControl w:val="0"/>
        <w:numPr>
          <w:ilvl w:val="0"/>
          <w:numId w:val="11"/>
        </w:numPr>
        <w:spacing w:after="200" w:line="288" w:lineRule="auto"/>
        <w:ind w:hanging="720"/>
        <w:jc w:val="both"/>
        <w:rPr>
          <w:rFonts w:ascii="Georgia" w:eastAsia="Times New Roman" w:hAnsi="Georgia" w:cs="Khmer UI"/>
          <w:lang w:val="en-GB"/>
        </w:rPr>
      </w:pPr>
      <w:r w:rsidRPr="00321EFB">
        <w:rPr>
          <w:rFonts w:ascii="Georgia" w:eastAsia="Times New Roman" w:hAnsi="Georgia" w:cs="Khmer UI"/>
          <w:bCs/>
          <w:kern w:val="32"/>
          <w:lang w:val="en-ZA"/>
        </w:rPr>
        <w:t>Obtain all the relevant Land Rent and Land Rates Clearance Certificates;</w:t>
      </w:r>
    </w:p>
    <w:p w14:paraId="7E844035" w14:textId="77777777" w:rsidR="00261EEB" w:rsidRPr="00321EFB" w:rsidRDefault="00B4559B" w:rsidP="00DC4F3E">
      <w:pPr>
        <w:widowControl w:val="0"/>
        <w:numPr>
          <w:ilvl w:val="0"/>
          <w:numId w:val="11"/>
        </w:numPr>
        <w:spacing w:after="200" w:line="288" w:lineRule="auto"/>
        <w:ind w:hanging="720"/>
        <w:jc w:val="both"/>
        <w:rPr>
          <w:rFonts w:ascii="Georgia" w:eastAsia="Times New Roman" w:hAnsi="Georgia" w:cs="Khmer UI"/>
          <w:lang w:val="en-GB"/>
        </w:rPr>
      </w:pPr>
      <w:r w:rsidRPr="00321EFB">
        <w:rPr>
          <w:rFonts w:ascii="Georgia" w:eastAsia="Times New Roman" w:hAnsi="Georgia" w:cs="Khmer UI"/>
          <w:bCs/>
          <w:kern w:val="32"/>
          <w:lang w:val="en-ZA"/>
        </w:rPr>
        <w:t>Obtain the Consent to Transfer</w:t>
      </w:r>
      <w:r w:rsidR="00261EEB" w:rsidRPr="00321EFB">
        <w:rPr>
          <w:rFonts w:ascii="Georgia" w:eastAsia="Times New Roman" w:hAnsi="Georgia" w:cs="Khmer UI"/>
          <w:bCs/>
          <w:kern w:val="32"/>
          <w:lang w:val="en-ZA"/>
        </w:rPr>
        <w:t>; and</w:t>
      </w:r>
    </w:p>
    <w:p w14:paraId="32A0405E" w14:textId="77777777" w:rsidR="00261EEB" w:rsidRPr="00321EFB" w:rsidRDefault="00261EEB" w:rsidP="00DC4F3E">
      <w:pPr>
        <w:widowControl w:val="0"/>
        <w:numPr>
          <w:ilvl w:val="0"/>
          <w:numId w:val="11"/>
        </w:numPr>
        <w:spacing w:after="200" w:line="288" w:lineRule="auto"/>
        <w:ind w:hanging="720"/>
        <w:jc w:val="both"/>
        <w:rPr>
          <w:rFonts w:ascii="Georgia" w:eastAsia="Times New Roman" w:hAnsi="Georgia" w:cs="Khmer UI"/>
          <w:lang w:val="en-GB"/>
        </w:rPr>
      </w:pPr>
      <w:r w:rsidRPr="00321EFB">
        <w:rPr>
          <w:rFonts w:ascii="Georgia" w:eastAsia="Times New Roman" w:hAnsi="Georgia" w:cs="Khmer UI"/>
          <w:lang w:val="en-GB"/>
        </w:rPr>
        <w:t>Obtain the Capital Gains Tax Acknowledgment Slip.</w:t>
      </w:r>
    </w:p>
    <w:p w14:paraId="48D22D97" w14:textId="77777777" w:rsidR="00B4559B" w:rsidRPr="00321EFB" w:rsidRDefault="00B4559B" w:rsidP="00B4559B">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Khmer UI"/>
          <w:bCs/>
          <w:kern w:val="32"/>
          <w:lang w:val="en-ZA"/>
        </w:rPr>
        <w:t>Indemnify</w:t>
      </w:r>
      <w:r w:rsidRPr="00321EFB">
        <w:rPr>
          <w:rFonts w:ascii="Georgia" w:eastAsia="Times New Roman" w:hAnsi="Georgia" w:cs="Times New Roman"/>
        </w:rPr>
        <w:t xml:space="preserve"> and keep indemnified the Developer from any and all claims from the previous Consultants and furnish evidence of payment of the arrears, if any and/or a document securing payment of the arrears to the satisfaction of the Developer; </w:t>
      </w:r>
    </w:p>
    <w:p w14:paraId="422BD2B8" w14:textId="77777777" w:rsidR="00B4559B" w:rsidRPr="00321EFB" w:rsidRDefault="00B4559B" w:rsidP="00B4559B">
      <w:pPr>
        <w:numPr>
          <w:ilvl w:val="2"/>
          <w:numId w:val="1"/>
        </w:numPr>
        <w:spacing w:after="200" w:line="264" w:lineRule="auto"/>
        <w:jc w:val="both"/>
        <w:rPr>
          <w:rFonts w:ascii="Georgia" w:eastAsia="Times New Roman" w:hAnsi="Georgia" w:cs="Times New Roman"/>
        </w:rPr>
      </w:pPr>
      <w:r w:rsidRPr="00321EFB">
        <w:rPr>
          <w:rFonts w:ascii="Georgia" w:eastAsia="Times New Roman" w:hAnsi="Georgia" w:cs="Khmer UI"/>
          <w:bCs/>
          <w:kern w:val="32"/>
          <w:lang w:val="en-ZA"/>
        </w:rPr>
        <w:lastRenderedPageBreak/>
        <w:t>Execute</w:t>
      </w:r>
      <w:r w:rsidRPr="00321EFB">
        <w:rPr>
          <w:rFonts w:ascii="Georgia" w:eastAsia="Times New Roman" w:hAnsi="Georgia" w:cs="Times New Roman"/>
        </w:rPr>
        <w:t xml:space="preserve"> all such deeds and documents as shall be necessary to bring into effect every aspect of this </w:t>
      </w:r>
      <w:r w:rsidR="00261EEB" w:rsidRPr="00321EFB">
        <w:rPr>
          <w:rFonts w:ascii="Georgia" w:eastAsia="Times New Roman" w:hAnsi="Georgia" w:cs="Times New Roman"/>
        </w:rPr>
        <w:t>Agreement</w:t>
      </w:r>
      <w:r w:rsidRPr="00321EFB">
        <w:rPr>
          <w:rFonts w:ascii="Georgia" w:eastAsia="Times New Roman" w:hAnsi="Georgia" w:cs="Times New Roman"/>
        </w:rPr>
        <w:t>; and</w:t>
      </w:r>
    </w:p>
    <w:p w14:paraId="715DD14B" w14:textId="6C145056" w:rsidR="000D1C60" w:rsidRPr="0088174A" w:rsidRDefault="00B56EBD" w:rsidP="00DC4F3E">
      <w:pPr>
        <w:pStyle w:val="ListParagraph"/>
        <w:numPr>
          <w:ilvl w:val="4"/>
          <w:numId w:val="17"/>
        </w:numPr>
        <w:spacing w:after="200" w:line="288" w:lineRule="auto"/>
        <w:ind w:left="1440"/>
        <w:jc w:val="both"/>
        <w:rPr>
          <w:rFonts w:ascii="Georgia" w:hAnsi="Georgia"/>
        </w:rPr>
      </w:pPr>
      <w:r w:rsidRPr="00321EFB">
        <w:rPr>
          <w:rFonts w:ascii="Georgia" w:hAnsi="Georgia"/>
        </w:rPr>
        <w:t xml:space="preserve">To furnish vacant possession of the </w:t>
      </w:r>
      <w:r w:rsidR="00261EEB" w:rsidRPr="00321EFB">
        <w:rPr>
          <w:rFonts w:ascii="Georgia" w:hAnsi="Georgia"/>
        </w:rPr>
        <w:t>Land</w:t>
      </w:r>
      <w:r w:rsidRPr="00321EFB">
        <w:rPr>
          <w:rFonts w:ascii="Georgia" w:hAnsi="Georgia"/>
        </w:rPr>
        <w:t xml:space="preserve"> </w:t>
      </w:r>
      <w:bookmarkStart w:id="297" w:name="_Toc511160225"/>
      <w:r w:rsidR="00117326" w:rsidRPr="00321EFB">
        <w:rPr>
          <w:rFonts w:ascii="Georgia" w:hAnsi="Georgia"/>
        </w:rPr>
        <w:t xml:space="preserve">before the </w:t>
      </w:r>
      <w:r w:rsidR="00784EC3" w:rsidRPr="00321EFB">
        <w:rPr>
          <w:rFonts w:ascii="Georgia" w:hAnsi="Georgia"/>
        </w:rPr>
        <w:t>Ground Breaking Date</w:t>
      </w:r>
      <w:r w:rsidR="00456C75" w:rsidRPr="00321EFB">
        <w:rPr>
          <w:rFonts w:ascii="Georgia" w:hAnsi="Georgia"/>
        </w:rPr>
        <w:t xml:space="preserve"> free from any encumbrance. </w:t>
      </w:r>
    </w:p>
    <w:p w14:paraId="373322E2" w14:textId="77777777" w:rsidR="00B56EBD" w:rsidRPr="00321EFB" w:rsidRDefault="00B56EBD" w:rsidP="00B56EBD">
      <w:pPr>
        <w:numPr>
          <w:ilvl w:val="1"/>
          <w:numId w:val="1"/>
        </w:numPr>
        <w:spacing w:after="200" w:line="264" w:lineRule="auto"/>
        <w:rPr>
          <w:rFonts w:ascii="Georgia" w:hAnsi="Georgia"/>
          <w:b/>
        </w:rPr>
      </w:pPr>
      <w:r w:rsidRPr="00321EFB">
        <w:rPr>
          <w:rFonts w:ascii="Georgia" w:hAnsi="Georgia"/>
          <w:b/>
        </w:rPr>
        <w:t>Obligations of the Developer</w:t>
      </w:r>
      <w:bookmarkEnd w:id="297"/>
      <w:r w:rsidRPr="00321EFB">
        <w:rPr>
          <w:rFonts w:ascii="Georgia" w:hAnsi="Georgia"/>
          <w:b/>
        </w:rPr>
        <w:t xml:space="preserve"> </w:t>
      </w:r>
    </w:p>
    <w:p w14:paraId="5C62C0F3" w14:textId="272C4D64" w:rsidR="003649DE" w:rsidRPr="00321EFB" w:rsidRDefault="00B56EBD" w:rsidP="00DC4F3E">
      <w:pPr>
        <w:numPr>
          <w:ilvl w:val="2"/>
          <w:numId w:val="7"/>
        </w:numPr>
        <w:spacing w:after="200" w:line="264" w:lineRule="auto"/>
        <w:jc w:val="both"/>
        <w:rPr>
          <w:rFonts w:ascii="Georgia" w:hAnsi="Georgia"/>
          <w:b/>
        </w:rPr>
      </w:pPr>
      <w:r w:rsidRPr="00321EFB">
        <w:rPr>
          <w:rFonts w:ascii="Georgia" w:hAnsi="Georgia"/>
          <w:b/>
        </w:rPr>
        <w:t>Financial Obliga</w:t>
      </w:r>
      <w:r w:rsidRPr="00850220">
        <w:rPr>
          <w:rFonts w:ascii="Georgia" w:hAnsi="Georgia"/>
          <w:b/>
        </w:rPr>
        <w:t xml:space="preserve">tions </w:t>
      </w:r>
    </w:p>
    <w:p w14:paraId="53911726" w14:textId="77777777" w:rsidR="00B56EBD" w:rsidRPr="00321EFB" w:rsidRDefault="00B56EBD" w:rsidP="00DC4F3E">
      <w:pPr>
        <w:numPr>
          <w:ilvl w:val="3"/>
          <w:numId w:val="6"/>
        </w:numPr>
        <w:spacing w:after="200" w:line="264" w:lineRule="auto"/>
        <w:jc w:val="both"/>
        <w:rPr>
          <w:rFonts w:ascii="Georgia" w:hAnsi="Georgia"/>
        </w:rPr>
      </w:pPr>
      <w:r w:rsidRPr="00321EFB">
        <w:rPr>
          <w:rFonts w:ascii="Georgia" w:hAnsi="Georgia"/>
        </w:rPr>
        <w:t xml:space="preserve">To finance the cost of obtaining all Applicable Permits for implementation of the Project including Change of User of </w:t>
      </w:r>
      <w:r w:rsidR="009C7D52" w:rsidRPr="00321EFB">
        <w:rPr>
          <w:rFonts w:ascii="Georgia" w:hAnsi="Georgia"/>
        </w:rPr>
        <w:t>the Land</w:t>
      </w:r>
      <w:r w:rsidRPr="00321EFB">
        <w:rPr>
          <w:rFonts w:ascii="Georgia" w:hAnsi="Georgia"/>
        </w:rPr>
        <w:t xml:space="preserve"> from the National Land Commission/ Ministry of Lands and if necessary, procure the extension or renewal of the Change of User approval from the County Government of Nairobi and ensure that the Change of User is completed as contemplated in this Agreement; </w:t>
      </w:r>
    </w:p>
    <w:p w14:paraId="0031E3BA" w14:textId="140E9850" w:rsidR="00B00F2A" w:rsidRPr="00321EFB" w:rsidRDefault="00BD0679" w:rsidP="00DC4F3E">
      <w:pPr>
        <w:numPr>
          <w:ilvl w:val="3"/>
          <w:numId w:val="6"/>
        </w:numPr>
        <w:spacing w:after="200" w:line="264" w:lineRule="auto"/>
        <w:jc w:val="both"/>
        <w:rPr>
          <w:rFonts w:ascii="Georgia" w:hAnsi="Georgia"/>
        </w:rPr>
      </w:pPr>
      <w:r w:rsidRPr="00321EFB">
        <w:rPr>
          <w:rFonts w:ascii="Georgia" w:hAnsi="Georgia"/>
        </w:rPr>
        <w:t>Subject to clause 6.3 (a) above, t</w:t>
      </w:r>
      <w:r w:rsidR="00B00F2A" w:rsidRPr="00321EFB">
        <w:rPr>
          <w:rFonts w:ascii="Georgia" w:hAnsi="Georgia"/>
        </w:rPr>
        <w:t xml:space="preserve">o advance to the Landowner the sum of Kenya Shillings </w:t>
      </w:r>
      <w:r w:rsidR="00B00F2A" w:rsidRPr="00D30B16">
        <w:rPr>
          <w:rFonts w:ascii="Georgia" w:hAnsi="Georgia"/>
          <w:highlight w:val="yellow"/>
          <w:rPrChange w:id="298" w:author="USER" w:date="2021-06-02T13:41:00Z">
            <w:rPr>
              <w:rFonts w:ascii="Georgia" w:hAnsi="Georgia"/>
            </w:rPr>
          </w:rPrChange>
        </w:rPr>
        <w:t>Five Million (</w:t>
      </w:r>
      <w:proofErr w:type="gramStart"/>
      <w:r w:rsidR="00B00F2A" w:rsidRPr="00D30B16">
        <w:rPr>
          <w:rFonts w:ascii="Georgia" w:hAnsi="Georgia"/>
          <w:highlight w:val="yellow"/>
          <w:rPrChange w:id="299" w:author="USER" w:date="2021-06-02T13:41:00Z">
            <w:rPr>
              <w:rFonts w:ascii="Georgia" w:hAnsi="Georgia"/>
            </w:rPr>
          </w:rPrChange>
        </w:rPr>
        <w:t>KShs.5,000,000</w:t>
      </w:r>
      <w:proofErr w:type="gramEnd"/>
      <w:r w:rsidR="00B00F2A" w:rsidRPr="00D30B16">
        <w:rPr>
          <w:rFonts w:ascii="Georgia" w:hAnsi="Georgia"/>
          <w:highlight w:val="yellow"/>
          <w:rPrChange w:id="300" w:author="USER" w:date="2021-06-02T13:41:00Z">
            <w:rPr>
              <w:rFonts w:ascii="Georgia" w:hAnsi="Georgia"/>
            </w:rPr>
          </w:rPrChange>
        </w:rPr>
        <w:t>/-</w:t>
      </w:r>
      <w:r w:rsidR="00A0689E" w:rsidRPr="00D30B16">
        <w:rPr>
          <w:rFonts w:ascii="Georgia" w:hAnsi="Georgia"/>
          <w:highlight w:val="yellow"/>
          <w:rPrChange w:id="301" w:author="USER" w:date="2021-06-02T13:41:00Z">
            <w:rPr>
              <w:rFonts w:ascii="Georgia" w:hAnsi="Georgia"/>
            </w:rPr>
          </w:rPrChange>
        </w:rPr>
        <w:t>)</w:t>
      </w:r>
      <w:r w:rsidR="00A0689E" w:rsidRPr="00321EFB">
        <w:rPr>
          <w:rFonts w:ascii="Georgia" w:hAnsi="Georgia"/>
        </w:rPr>
        <w:t xml:space="preserve"> </w:t>
      </w:r>
      <w:r w:rsidR="008A7E8B" w:rsidRPr="00321EFB">
        <w:rPr>
          <w:rFonts w:ascii="Georgia" w:hAnsi="Georgia"/>
        </w:rPr>
        <w:t xml:space="preserve">as follows: Kenya Shillings </w:t>
      </w:r>
      <w:r w:rsidR="008A7E8B" w:rsidRPr="00D30B16">
        <w:rPr>
          <w:rFonts w:ascii="Georgia" w:hAnsi="Georgia"/>
          <w:highlight w:val="yellow"/>
          <w:rPrChange w:id="302" w:author="USER" w:date="2021-06-02T13:41:00Z">
            <w:rPr>
              <w:rFonts w:ascii="Georgia" w:hAnsi="Georgia"/>
            </w:rPr>
          </w:rPrChange>
        </w:rPr>
        <w:t>Three Million Five Hundred Thousand (Kshs.3,500,000.00)</w:t>
      </w:r>
      <w:r w:rsidR="008A7E8B" w:rsidRPr="00321EFB">
        <w:rPr>
          <w:rFonts w:ascii="Georgia" w:hAnsi="Georgia"/>
        </w:rPr>
        <w:t xml:space="preserve"> within </w:t>
      </w:r>
      <w:r w:rsidRPr="00B913C5">
        <w:rPr>
          <w:rFonts w:ascii="Georgia" w:hAnsi="Georgia"/>
          <w:highlight w:val="yellow"/>
          <w:rPrChange w:id="303" w:author="USER" w:date="2021-06-02T13:47:00Z">
            <w:rPr>
              <w:rFonts w:ascii="Georgia" w:hAnsi="Georgia"/>
            </w:rPr>
          </w:rPrChange>
        </w:rPr>
        <w:t xml:space="preserve">sixty (60) </w:t>
      </w:r>
      <w:r w:rsidR="008A7E8B" w:rsidRPr="00B913C5">
        <w:rPr>
          <w:rFonts w:ascii="Georgia" w:hAnsi="Georgia"/>
          <w:highlight w:val="yellow"/>
          <w:rPrChange w:id="304" w:author="USER" w:date="2021-06-02T13:47:00Z">
            <w:rPr>
              <w:rFonts w:ascii="Georgia" w:hAnsi="Georgia"/>
            </w:rPr>
          </w:rPrChange>
        </w:rPr>
        <w:t>days</w:t>
      </w:r>
      <w:r w:rsidR="008A7E8B" w:rsidRPr="00321EFB">
        <w:rPr>
          <w:rFonts w:ascii="Georgia" w:hAnsi="Georgia"/>
        </w:rPr>
        <w:t xml:space="preserve"> from </w:t>
      </w:r>
      <w:r w:rsidRPr="00321EFB">
        <w:rPr>
          <w:rFonts w:ascii="Georgia" w:hAnsi="Georgia"/>
        </w:rPr>
        <w:t xml:space="preserve">the </w:t>
      </w:r>
      <w:r w:rsidR="008A1E6E">
        <w:rPr>
          <w:rFonts w:ascii="Georgia" w:hAnsi="Georgia"/>
        </w:rPr>
        <w:t>G</w:t>
      </w:r>
      <w:r w:rsidRPr="00321EFB">
        <w:rPr>
          <w:rFonts w:ascii="Georgia" w:hAnsi="Georgia"/>
        </w:rPr>
        <w:t xml:space="preserve">round </w:t>
      </w:r>
      <w:r w:rsidR="008A1E6E">
        <w:rPr>
          <w:rFonts w:ascii="Georgia" w:hAnsi="Georgia"/>
        </w:rPr>
        <w:t>B</w:t>
      </w:r>
      <w:r w:rsidRPr="00321EFB">
        <w:rPr>
          <w:rFonts w:ascii="Georgia" w:hAnsi="Georgia"/>
        </w:rPr>
        <w:t xml:space="preserve">reaking </w:t>
      </w:r>
      <w:r w:rsidR="008A1E6E">
        <w:rPr>
          <w:rFonts w:ascii="Georgia" w:hAnsi="Georgia"/>
        </w:rPr>
        <w:t>D</w:t>
      </w:r>
      <w:r w:rsidR="008A7E8B" w:rsidRPr="00321EFB">
        <w:rPr>
          <w:rFonts w:ascii="Georgia" w:hAnsi="Georgia"/>
        </w:rPr>
        <w:t>ate</w:t>
      </w:r>
      <w:r w:rsidRPr="00321EFB">
        <w:rPr>
          <w:rFonts w:ascii="Georgia" w:hAnsi="Georgia"/>
        </w:rPr>
        <w:t>.</w:t>
      </w:r>
      <w:r w:rsidR="008A7E8B" w:rsidRPr="00321EFB">
        <w:rPr>
          <w:rFonts w:ascii="Georgia" w:hAnsi="Georgia"/>
        </w:rPr>
        <w:t xml:space="preserve"> </w:t>
      </w:r>
      <w:r w:rsidRPr="00321EFB">
        <w:rPr>
          <w:rFonts w:ascii="Georgia" w:hAnsi="Georgia"/>
        </w:rPr>
        <w:t xml:space="preserve">The balance thereof in the sum of </w:t>
      </w:r>
      <w:r w:rsidRPr="00B913C5">
        <w:rPr>
          <w:rFonts w:ascii="Georgia" w:hAnsi="Georgia"/>
          <w:highlight w:val="yellow"/>
          <w:rPrChange w:id="305" w:author="USER" w:date="2021-06-02T13:47:00Z">
            <w:rPr>
              <w:rFonts w:ascii="Georgia" w:hAnsi="Georgia"/>
            </w:rPr>
          </w:rPrChange>
        </w:rPr>
        <w:t>Kenya Shillings One Million Five Hundred Thousand (</w:t>
      </w:r>
      <w:proofErr w:type="gramStart"/>
      <w:r w:rsidRPr="00B913C5">
        <w:rPr>
          <w:rFonts w:ascii="Georgia" w:hAnsi="Georgia"/>
          <w:highlight w:val="yellow"/>
          <w:rPrChange w:id="306" w:author="USER" w:date="2021-06-02T13:47:00Z">
            <w:rPr>
              <w:rFonts w:ascii="Georgia" w:hAnsi="Georgia"/>
            </w:rPr>
          </w:rPrChange>
        </w:rPr>
        <w:t>Kshs.1,500,000.00</w:t>
      </w:r>
      <w:proofErr w:type="gramEnd"/>
      <w:r w:rsidRPr="00B913C5">
        <w:rPr>
          <w:rFonts w:ascii="Georgia" w:hAnsi="Georgia"/>
          <w:highlight w:val="yellow"/>
          <w:rPrChange w:id="307" w:author="USER" w:date="2021-06-02T13:47:00Z">
            <w:rPr>
              <w:rFonts w:ascii="Georgia" w:hAnsi="Georgia"/>
            </w:rPr>
          </w:rPrChange>
        </w:rPr>
        <w:t>)</w:t>
      </w:r>
      <w:r w:rsidRPr="00321EFB">
        <w:rPr>
          <w:rFonts w:ascii="Georgia" w:hAnsi="Georgia"/>
        </w:rPr>
        <w:t xml:space="preserve"> shall be paid in </w:t>
      </w:r>
      <w:r w:rsidRPr="00B913C5">
        <w:rPr>
          <w:rFonts w:ascii="Georgia" w:hAnsi="Georgia"/>
          <w:highlight w:val="yellow"/>
          <w:rPrChange w:id="308" w:author="USER" w:date="2021-06-02T13:47:00Z">
            <w:rPr>
              <w:rFonts w:ascii="Georgia" w:hAnsi="Georgia"/>
            </w:rPr>
          </w:rPrChange>
        </w:rPr>
        <w:t>eight (8)</w:t>
      </w:r>
      <w:r w:rsidRPr="00321EFB">
        <w:rPr>
          <w:rFonts w:ascii="Georgia" w:hAnsi="Georgia"/>
        </w:rPr>
        <w:t xml:space="preserve"> equal monthly installments commencing the </w:t>
      </w:r>
      <w:r w:rsidRPr="00B913C5">
        <w:rPr>
          <w:rFonts w:ascii="Georgia" w:hAnsi="Georgia"/>
          <w:highlight w:val="yellow"/>
          <w:rPrChange w:id="309" w:author="USER" w:date="2021-06-02T13:48:00Z">
            <w:rPr>
              <w:rFonts w:ascii="Georgia" w:hAnsi="Georgia"/>
            </w:rPr>
          </w:rPrChange>
        </w:rPr>
        <w:t>second month</w:t>
      </w:r>
      <w:r w:rsidRPr="00321EFB">
        <w:rPr>
          <w:rFonts w:ascii="Georgia" w:hAnsi="Georgia"/>
        </w:rPr>
        <w:t xml:space="preserve"> after the </w:t>
      </w:r>
      <w:r w:rsidR="008A1E6E">
        <w:rPr>
          <w:rFonts w:ascii="Georgia" w:hAnsi="Georgia"/>
        </w:rPr>
        <w:t>G</w:t>
      </w:r>
      <w:r w:rsidRPr="00321EFB">
        <w:rPr>
          <w:rFonts w:ascii="Georgia" w:hAnsi="Georgia"/>
        </w:rPr>
        <w:t xml:space="preserve">round </w:t>
      </w:r>
      <w:r w:rsidR="008A1E6E">
        <w:rPr>
          <w:rFonts w:ascii="Georgia" w:hAnsi="Georgia"/>
        </w:rPr>
        <w:t>B</w:t>
      </w:r>
      <w:r w:rsidRPr="00321EFB">
        <w:rPr>
          <w:rFonts w:ascii="Georgia" w:hAnsi="Georgia"/>
        </w:rPr>
        <w:t xml:space="preserve">reaking </w:t>
      </w:r>
      <w:r w:rsidR="008A1E6E">
        <w:rPr>
          <w:rFonts w:ascii="Georgia" w:hAnsi="Georgia"/>
        </w:rPr>
        <w:t>D</w:t>
      </w:r>
      <w:r w:rsidRPr="00321EFB">
        <w:rPr>
          <w:rFonts w:ascii="Georgia" w:hAnsi="Georgia"/>
        </w:rPr>
        <w:t>ate</w:t>
      </w:r>
      <w:r w:rsidR="008A1E6E" w:rsidRPr="00321EFB">
        <w:rPr>
          <w:rFonts w:ascii="Georgia" w:hAnsi="Georgia"/>
        </w:rPr>
        <w:t>;</w:t>
      </w:r>
    </w:p>
    <w:p w14:paraId="14F9FEA9" w14:textId="1C1DE2E6" w:rsidR="003A2738" w:rsidRPr="00321EFB" w:rsidRDefault="003A2738" w:rsidP="00DC4F3E">
      <w:pPr>
        <w:numPr>
          <w:ilvl w:val="3"/>
          <w:numId w:val="6"/>
        </w:numPr>
        <w:spacing w:after="200" w:line="264" w:lineRule="auto"/>
        <w:jc w:val="both"/>
        <w:rPr>
          <w:rFonts w:ascii="Georgia" w:hAnsi="Georgia"/>
        </w:rPr>
      </w:pPr>
      <w:r w:rsidRPr="00321EFB">
        <w:rPr>
          <w:rFonts w:ascii="Georgia" w:hAnsi="Georgia"/>
        </w:rPr>
        <w:t xml:space="preserve">To further advance to the Landowner the sum of Kenya </w:t>
      </w:r>
      <w:r w:rsidRPr="00B913C5">
        <w:rPr>
          <w:rFonts w:ascii="Georgia" w:hAnsi="Georgia"/>
          <w:highlight w:val="yellow"/>
          <w:rPrChange w:id="310" w:author="USER" w:date="2021-06-02T13:49:00Z">
            <w:rPr>
              <w:rFonts w:ascii="Georgia" w:hAnsi="Georgia"/>
            </w:rPr>
          </w:rPrChange>
        </w:rPr>
        <w:t>Shillings One Hundred Thousand (KShs.100,000/-) per month</w:t>
      </w:r>
      <w:r w:rsidRPr="00321EFB">
        <w:rPr>
          <w:rFonts w:ascii="Georgia" w:hAnsi="Georgia"/>
        </w:rPr>
        <w:t xml:space="preserve"> as from </w:t>
      </w:r>
      <w:r w:rsidR="00784EC3" w:rsidRPr="00321EFB">
        <w:rPr>
          <w:rFonts w:ascii="Georgia" w:hAnsi="Georgia"/>
        </w:rPr>
        <w:t>the</w:t>
      </w:r>
      <w:r w:rsidR="00244D47" w:rsidRPr="00321EFB">
        <w:rPr>
          <w:rFonts w:ascii="Georgia" w:hAnsi="Georgia"/>
        </w:rPr>
        <w:t xml:space="preserve"> </w:t>
      </w:r>
      <w:r w:rsidR="00784EC3" w:rsidRPr="00321EFB">
        <w:rPr>
          <w:rFonts w:ascii="Georgia" w:hAnsi="Georgia"/>
        </w:rPr>
        <w:t>Ground Breaking Date</w:t>
      </w:r>
      <w:r w:rsidRPr="00321EFB">
        <w:rPr>
          <w:rFonts w:ascii="Georgia" w:hAnsi="Georgia"/>
        </w:rPr>
        <w:t xml:space="preserve"> </w:t>
      </w:r>
      <w:r w:rsidR="00117326" w:rsidRPr="00321EFB">
        <w:rPr>
          <w:rFonts w:ascii="Georgia" w:hAnsi="Georgia"/>
        </w:rPr>
        <w:t xml:space="preserve">, subject to the Landowner delivering vacant possession of the Land to the Developer, </w:t>
      </w:r>
      <w:r w:rsidRPr="00321EFB">
        <w:rPr>
          <w:rFonts w:ascii="Georgia" w:hAnsi="Georgia"/>
        </w:rPr>
        <w:t>which sum shall be utilized by the Landowner to pay her rent</w:t>
      </w:r>
      <w:r w:rsidR="00BE55D4" w:rsidRPr="00321EFB">
        <w:rPr>
          <w:rFonts w:ascii="Georgia" w:hAnsi="Georgia"/>
        </w:rPr>
        <w:t xml:space="preserve"> in lieu of which the Developer shall rent a residential apartment to the Landowner</w:t>
      </w:r>
      <w:r w:rsidR="00117326" w:rsidRPr="00321EFB">
        <w:rPr>
          <w:rFonts w:ascii="Georgia" w:hAnsi="Georgia"/>
        </w:rPr>
        <w:t xml:space="preserve"> </w:t>
      </w:r>
      <w:r w:rsidR="00BE55D4" w:rsidRPr="00321EFB">
        <w:rPr>
          <w:rFonts w:ascii="Georgia" w:hAnsi="Georgia"/>
        </w:rPr>
        <w:t>and the rent due per month shall be considered as an advancement by the Developer to the Landowner</w:t>
      </w:r>
      <w:r w:rsidR="00117326" w:rsidRPr="00321EFB">
        <w:rPr>
          <w:rFonts w:ascii="Georgia" w:hAnsi="Georgia"/>
        </w:rPr>
        <w:t xml:space="preserve"> repayment of which shall be secured by the Collateral</w:t>
      </w:r>
      <w:r w:rsidR="008A1E6E">
        <w:rPr>
          <w:rFonts w:ascii="Georgia" w:hAnsi="Georgia"/>
        </w:rPr>
        <w:t>;</w:t>
      </w:r>
      <w:r w:rsidR="00117326" w:rsidRPr="00321EFB">
        <w:rPr>
          <w:rFonts w:ascii="Georgia" w:hAnsi="Georgia"/>
        </w:rPr>
        <w:t xml:space="preserve"> </w:t>
      </w:r>
    </w:p>
    <w:p w14:paraId="55AB53B0" w14:textId="406F6CB6" w:rsidR="00B56EBD" w:rsidRPr="00321EFB" w:rsidRDefault="00B56EBD" w:rsidP="00DC4F3E">
      <w:pPr>
        <w:numPr>
          <w:ilvl w:val="3"/>
          <w:numId w:val="6"/>
        </w:numPr>
        <w:spacing w:after="200" w:line="264" w:lineRule="auto"/>
        <w:jc w:val="both"/>
        <w:rPr>
          <w:rFonts w:ascii="Georgia" w:hAnsi="Georgia"/>
        </w:rPr>
      </w:pPr>
      <w:r w:rsidRPr="00321EFB">
        <w:rPr>
          <w:rFonts w:ascii="Georgia" w:hAnsi="Georgia"/>
          <w:bCs/>
        </w:rPr>
        <w:t>To</w:t>
      </w:r>
      <w:r w:rsidRPr="00321EFB">
        <w:rPr>
          <w:rFonts w:ascii="Georgia" w:hAnsi="Georgia"/>
        </w:rPr>
        <w:t xml:space="preserve"> provide the finances necessary for the successful completion of the Project</w:t>
      </w:r>
      <w:r w:rsidR="00BD0679" w:rsidRPr="00321EFB">
        <w:rPr>
          <w:rFonts w:ascii="Georgia" w:hAnsi="Georgia"/>
        </w:rPr>
        <w:t>. The Developer shall not charge or use the title for the property as collateral for loan</w:t>
      </w:r>
      <w:r w:rsidR="008A1E6E">
        <w:rPr>
          <w:rFonts w:ascii="Georgia" w:hAnsi="Georgia"/>
        </w:rPr>
        <w:t>;</w:t>
      </w:r>
      <w:r w:rsidRPr="00321EFB">
        <w:rPr>
          <w:rFonts w:ascii="Georgia" w:hAnsi="Georgia"/>
        </w:rPr>
        <w:t xml:space="preserve">  </w:t>
      </w:r>
    </w:p>
    <w:p w14:paraId="28B67B49" w14:textId="7EEE110F" w:rsidR="00B56EBD" w:rsidRPr="00321EFB" w:rsidRDefault="00B56EBD" w:rsidP="00DC4F3E">
      <w:pPr>
        <w:numPr>
          <w:ilvl w:val="3"/>
          <w:numId w:val="6"/>
        </w:numPr>
        <w:spacing w:after="200" w:line="264" w:lineRule="auto"/>
        <w:jc w:val="both"/>
        <w:rPr>
          <w:rFonts w:ascii="Georgia" w:hAnsi="Georgia"/>
        </w:rPr>
      </w:pPr>
      <w:r w:rsidRPr="00321EFB">
        <w:rPr>
          <w:rFonts w:ascii="Georgia" w:hAnsi="Georgia"/>
          <w:lang w:val="en-GB"/>
        </w:rPr>
        <w:t>T</w:t>
      </w:r>
      <w:r w:rsidRPr="00321EFB">
        <w:rPr>
          <w:rFonts w:ascii="Georgia" w:hAnsi="Georgia"/>
        </w:rPr>
        <w:t xml:space="preserve">o bear the cost of incorporation of the Management Company; </w:t>
      </w:r>
      <w:r w:rsidR="008A1E6E">
        <w:rPr>
          <w:rFonts w:ascii="Georgia" w:hAnsi="Georgia"/>
        </w:rPr>
        <w:t>and</w:t>
      </w:r>
    </w:p>
    <w:p w14:paraId="7BA45E3B" w14:textId="0E115CC5" w:rsidR="00B56EBD" w:rsidRPr="00321EFB" w:rsidRDefault="00B56EBD" w:rsidP="00DC4F3E">
      <w:pPr>
        <w:numPr>
          <w:ilvl w:val="3"/>
          <w:numId w:val="6"/>
        </w:numPr>
        <w:spacing w:after="200" w:line="264" w:lineRule="auto"/>
        <w:jc w:val="both"/>
        <w:rPr>
          <w:rFonts w:ascii="Georgia" w:hAnsi="Georgia"/>
        </w:rPr>
      </w:pPr>
      <w:r w:rsidRPr="00321EFB">
        <w:rPr>
          <w:rFonts w:ascii="Georgia" w:hAnsi="Georgia"/>
          <w:bCs/>
        </w:rPr>
        <w:t>To</w:t>
      </w:r>
      <w:r w:rsidRPr="00321EFB">
        <w:rPr>
          <w:rFonts w:ascii="Georgia" w:hAnsi="Georgia"/>
        </w:rPr>
        <w:t xml:space="preserve"> be responsible for the wages and fees of all Project staff and Consultants hired and retained in relation to the implementation of the Project</w:t>
      </w:r>
      <w:r w:rsidR="008A1E6E">
        <w:rPr>
          <w:rFonts w:ascii="Georgia" w:hAnsi="Georgia"/>
        </w:rPr>
        <w:t>.</w:t>
      </w:r>
    </w:p>
    <w:p w14:paraId="6BBFFEE8" w14:textId="77777777" w:rsidR="00B56EBD" w:rsidRPr="00321EFB" w:rsidRDefault="00B56EBD" w:rsidP="00DC4F3E">
      <w:pPr>
        <w:numPr>
          <w:ilvl w:val="2"/>
          <w:numId w:val="7"/>
        </w:numPr>
        <w:spacing w:after="200" w:line="264" w:lineRule="auto"/>
        <w:jc w:val="both"/>
        <w:rPr>
          <w:rFonts w:ascii="Georgia" w:hAnsi="Georgia"/>
          <w:b/>
        </w:rPr>
      </w:pPr>
      <w:r w:rsidRPr="00321EFB">
        <w:rPr>
          <w:rFonts w:ascii="Georgia" w:hAnsi="Georgia"/>
          <w:b/>
        </w:rPr>
        <w:t>Approval of Project Implementation Obligations</w:t>
      </w:r>
      <w:bookmarkStart w:id="311" w:name="_Ref511300940"/>
    </w:p>
    <w:p w14:paraId="3FA305B0" w14:textId="77777777" w:rsidR="00B56EBD" w:rsidRPr="00321EFB" w:rsidRDefault="00B56EBD" w:rsidP="00DC4F3E">
      <w:pPr>
        <w:numPr>
          <w:ilvl w:val="3"/>
          <w:numId w:val="7"/>
        </w:numPr>
        <w:spacing w:after="200" w:line="264" w:lineRule="auto"/>
        <w:jc w:val="both"/>
        <w:rPr>
          <w:rFonts w:ascii="Georgia" w:hAnsi="Georgia"/>
          <w:b/>
        </w:rPr>
      </w:pPr>
      <w:bookmarkStart w:id="312" w:name="_Ref511723234"/>
      <w:r w:rsidRPr="00321EFB">
        <w:rPr>
          <w:rFonts w:ascii="Georgia" w:hAnsi="Georgia"/>
          <w:bCs/>
        </w:rPr>
        <w:t>To</w:t>
      </w:r>
      <w:r w:rsidRPr="00321EFB">
        <w:rPr>
          <w:rFonts w:ascii="Georgia" w:hAnsi="Georgia"/>
        </w:rPr>
        <w:t xml:space="preserve"> prepare the Project Plan the design and architectural drawings and</w:t>
      </w:r>
      <w:r w:rsidRPr="00321EFB">
        <w:rPr>
          <w:rFonts w:ascii="Georgia" w:hAnsi="Georgia"/>
          <w:lang w:val="en-GB"/>
        </w:rPr>
        <w:t xml:space="preserve"> </w:t>
      </w:r>
      <w:r w:rsidR="00B00F2A" w:rsidRPr="00321EFB">
        <w:rPr>
          <w:rFonts w:ascii="Georgia" w:hAnsi="Georgia"/>
          <w:lang w:val="en-GB"/>
        </w:rPr>
        <w:t>to</w:t>
      </w:r>
      <w:r w:rsidRPr="00321EFB">
        <w:rPr>
          <w:rFonts w:ascii="Georgia" w:hAnsi="Georgia"/>
          <w:lang w:val="en-GB"/>
        </w:rPr>
        <w:t xml:space="preserve"> ensure that the Project designs and specifications have been agreed upon by the Parties before seeking the requisite development approvals</w:t>
      </w:r>
      <w:bookmarkEnd w:id="311"/>
      <w:bookmarkEnd w:id="312"/>
      <w:r w:rsidRPr="00321EFB">
        <w:rPr>
          <w:rFonts w:ascii="Georgia" w:hAnsi="Georgia"/>
          <w:lang w:val="en-GB"/>
        </w:rPr>
        <w:t>;</w:t>
      </w:r>
    </w:p>
    <w:p w14:paraId="6C1E1111" w14:textId="77777777" w:rsidR="00B56EBD" w:rsidRPr="00321EFB" w:rsidRDefault="00B56EBD" w:rsidP="00DC4F3E">
      <w:pPr>
        <w:numPr>
          <w:ilvl w:val="3"/>
          <w:numId w:val="7"/>
        </w:numPr>
        <w:spacing w:after="200" w:line="264" w:lineRule="auto"/>
        <w:jc w:val="both"/>
        <w:rPr>
          <w:rFonts w:ascii="Georgia" w:hAnsi="Georgia"/>
          <w:bCs/>
        </w:rPr>
      </w:pPr>
      <w:r w:rsidRPr="00321EFB">
        <w:rPr>
          <w:rFonts w:ascii="Georgia" w:hAnsi="Georgia"/>
        </w:rPr>
        <w:lastRenderedPageBreak/>
        <w:t xml:space="preserve">To obtain all Construction Documents including Applicable Permits </w:t>
      </w:r>
      <w:r w:rsidRPr="00321EFB">
        <w:rPr>
          <w:rFonts w:ascii="Georgia" w:hAnsi="Georgia"/>
          <w:bCs/>
        </w:rPr>
        <w:t xml:space="preserve">and NEMA approval for the Project; </w:t>
      </w:r>
    </w:p>
    <w:p w14:paraId="5881BB1A" w14:textId="77777777" w:rsidR="00B56EBD" w:rsidRPr="00321EFB" w:rsidRDefault="00B56EBD" w:rsidP="00DC4F3E">
      <w:pPr>
        <w:numPr>
          <w:ilvl w:val="3"/>
          <w:numId w:val="7"/>
        </w:numPr>
        <w:spacing w:after="200" w:line="264" w:lineRule="auto"/>
        <w:jc w:val="both"/>
        <w:rPr>
          <w:rFonts w:ascii="Georgia" w:hAnsi="Georgia"/>
          <w:bCs/>
          <w:caps/>
        </w:rPr>
      </w:pPr>
      <w:r w:rsidRPr="00321EFB">
        <w:rPr>
          <w:rFonts w:ascii="Georgia" w:hAnsi="Georgia"/>
          <w:bCs/>
        </w:rPr>
        <w:t>To finalize the implementation of the Project within the agreed timeframes as set out in the Project Plan;</w:t>
      </w:r>
      <w:bookmarkStart w:id="313" w:name="_Toc384064035"/>
      <w:bookmarkStart w:id="314" w:name="_Toc422427098"/>
      <w:bookmarkStart w:id="315" w:name="_Toc422767051"/>
    </w:p>
    <w:p w14:paraId="03F3AD17" w14:textId="77777777" w:rsidR="00B56EBD" w:rsidRPr="00321EFB" w:rsidRDefault="00B56EBD" w:rsidP="00DC4F3E">
      <w:pPr>
        <w:numPr>
          <w:ilvl w:val="3"/>
          <w:numId w:val="7"/>
        </w:numPr>
        <w:spacing w:after="200" w:line="264" w:lineRule="auto"/>
        <w:jc w:val="both"/>
        <w:rPr>
          <w:rFonts w:ascii="Georgia" w:hAnsi="Georgia"/>
          <w:bCs/>
          <w:caps/>
        </w:rPr>
      </w:pPr>
      <w:bookmarkStart w:id="316" w:name="_Toc384064037"/>
      <w:bookmarkStart w:id="317" w:name="_Toc422427100"/>
      <w:bookmarkStart w:id="318" w:name="_Toc422767053"/>
      <w:bookmarkEnd w:id="313"/>
      <w:bookmarkEnd w:id="314"/>
      <w:bookmarkEnd w:id="315"/>
      <w:r w:rsidRPr="00321EFB">
        <w:rPr>
          <w:rFonts w:ascii="Georgia" w:hAnsi="Georgia"/>
          <w:bCs/>
        </w:rPr>
        <w:t>To organize and take the lead for all the activities leading to the commencement and implementation of the Project;</w:t>
      </w:r>
      <w:bookmarkStart w:id="319" w:name="_Toc384064039"/>
      <w:bookmarkStart w:id="320" w:name="_Toc422427102"/>
      <w:bookmarkStart w:id="321" w:name="_Toc422767055"/>
      <w:bookmarkEnd w:id="316"/>
      <w:bookmarkEnd w:id="317"/>
      <w:bookmarkEnd w:id="318"/>
    </w:p>
    <w:p w14:paraId="3643FA43" w14:textId="77777777" w:rsidR="00B56EBD" w:rsidRPr="00321EFB" w:rsidRDefault="00B56EBD" w:rsidP="00DC4F3E">
      <w:pPr>
        <w:numPr>
          <w:ilvl w:val="3"/>
          <w:numId w:val="7"/>
        </w:numPr>
        <w:spacing w:after="200" w:line="264" w:lineRule="auto"/>
        <w:jc w:val="both"/>
        <w:rPr>
          <w:rFonts w:ascii="Georgia" w:hAnsi="Georgia"/>
          <w:bCs/>
          <w:caps/>
        </w:rPr>
      </w:pPr>
      <w:r w:rsidRPr="00321EFB">
        <w:rPr>
          <w:rFonts w:ascii="Georgia" w:hAnsi="Georgia"/>
          <w:bCs/>
        </w:rPr>
        <w:t>To procure the performance of all such duties envisaged in the Project Plan in respect of the Project or that are ancillary to the achievement of the overall objectives of the Project;</w:t>
      </w:r>
      <w:bookmarkStart w:id="322" w:name="_Toc384064040"/>
      <w:bookmarkStart w:id="323" w:name="_Toc422427103"/>
      <w:bookmarkStart w:id="324" w:name="_Toc422767056"/>
      <w:bookmarkEnd w:id="319"/>
      <w:bookmarkEnd w:id="320"/>
      <w:bookmarkEnd w:id="321"/>
    </w:p>
    <w:bookmarkEnd w:id="322"/>
    <w:bookmarkEnd w:id="323"/>
    <w:bookmarkEnd w:id="324"/>
    <w:p w14:paraId="722BBC15" w14:textId="0EF5FCC6" w:rsidR="00117326" w:rsidRPr="00321EFB" w:rsidRDefault="00B56EBD" w:rsidP="00DC4F3E">
      <w:pPr>
        <w:numPr>
          <w:ilvl w:val="3"/>
          <w:numId w:val="7"/>
        </w:numPr>
        <w:spacing w:after="200" w:line="264" w:lineRule="auto"/>
        <w:jc w:val="both"/>
        <w:rPr>
          <w:rFonts w:ascii="Georgia" w:hAnsi="Georgia"/>
          <w:lang w:val="en-GB"/>
        </w:rPr>
      </w:pPr>
      <w:r w:rsidRPr="00321EFB">
        <w:rPr>
          <w:rFonts w:ascii="Georgia" w:hAnsi="Georgia"/>
          <w:lang w:val="en-GB"/>
        </w:rPr>
        <w:t xml:space="preserve">To </w:t>
      </w:r>
      <w:r w:rsidRPr="00321EFB">
        <w:rPr>
          <w:rFonts w:ascii="Georgia" w:hAnsi="Georgia"/>
          <w:bCs/>
        </w:rPr>
        <w:t>ensure</w:t>
      </w:r>
      <w:r w:rsidRPr="00321EFB">
        <w:rPr>
          <w:rFonts w:ascii="Georgia" w:hAnsi="Georgia"/>
          <w:lang w:val="en-GB"/>
        </w:rPr>
        <w:t xml:space="preserve"> the Project has adequate arrangements relating to the Construction Documents required in the implementation of the Project</w:t>
      </w:r>
      <w:r w:rsidR="00E231EB" w:rsidRPr="00321EFB">
        <w:rPr>
          <w:rFonts w:ascii="Georgia" w:hAnsi="Georgia"/>
          <w:lang w:val="en-GB"/>
        </w:rPr>
        <w:t>.</w:t>
      </w:r>
    </w:p>
    <w:p w14:paraId="12DB5AE8" w14:textId="77777777" w:rsidR="00B56EBD" w:rsidRPr="00321EFB" w:rsidRDefault="00B56EBD" w:rsidP="00DC4F3E">
      <w:pPr>
        <w:numPr>
          <w:ilvl w:val="2"/>
          <w:numId w:val="7"/>
        </w:numPr>
        <w:spacing w:after="200" w:line="264" w:lineRule="auto"/>
        <w:contextualSpacing/>
        <w:jc w:val="both"/>
        <w:rPr>
          <w:rFonts w:ascii="Georgia" w:hAnsi="Georgia"/>
          <w:b/>
        </w:rPr>
      </w:pPr>
      <w:r w:rsidRPr="00321EFB">
        <w:rPr>
          <w:rFonts w:ascii="Georgia" w:hAnsi="Georgia"/>
          <w:b/>
        </w:rPr>
        <w:t>Construction Obligations</w:t>
      </w:r>
      <w:bookmarkStart w:id="325" w:name="_Ref384049735"/>
      <w:bookmarkStart w:id="326" w:name="_Toc384064033"/>
      <w:bookmarkStart w:id="327" w:name="_Toc422427096"/>
      <w:bookmarkStart w:id="328" w:name="_Toc422767049"/>
      <w:bookmarkStart w:id="329" w:name="_Toc450995446"/>
    </w:p>
    <w:p w14:paraId="043B31B4" w14:textId="77777777" w:rsidR="00950AD5" w:rsidRPr="00321EFB" w:rsidRDefault="00950AD5" w:rsidP="00950AD5">
      <w:pPr>
        <w:spacing w:after="200" w:line="264" w:lineRule="auto"/>
        <w:ind w:left="1440"/>
        <w:contextualSpacing/>
        <w:jc w:val="both"/>
        <w:rPr>
          <w:rFonts w:ascii="Georgia" w:hAnsi="Georgia"/>
          <w:b/>
        </w:rPr>
      </w:pPr>
    </w:p>
    <w:p w14:paraId="6DEE7B70" w14:textId="77777777" w:rsidR="00B56EBD" w:rsidRPr="00321EFB" w:rsidRDefault="00B56EBD" w:rsidP="00DC4F3E">
      <w:pPr>
        <w:numPr>
          <w:ilvl w:val="3"/>
          <w:numId w:val="7"/>
        </w:numPr>
        <w:spacing w:after="200" w:line="264" w:lineRule="auto"/>
        <w:jc w:val="both"/>
        <w:rPr>
          <w:rFonts w:ascii="Georgia" w:hAnsi="Georgia"/>
          <w:b/>
        </w:rPr>
      </w:pPr>
      <w:r w:rsidRPr="00321EFB">
        <w:rPr>
          <w:rFonts w:ascii="Georgia" w:hAnsi="Georgia"/>
        </w:rPr>
        <w:t xml:space="preserve">To appoint Consultants </w:t>
      </w:r>
      <w:r w:rsidR="00B4559B" w:rsidRPr="00321EFB">
        <w:rPr>
          <w:rFonts w:ascii="Georgia" w:hAnsi="Georgia"/>
        </w:rPr>
        <w:t>for the Project</w:t>
      </w:r>
      <w:r w:rsidRPr="00321EFB">
        <w:rPr>
          <w:rFonts w:ascii="Georgia" w:hAnsi="Georgia"/>
        </w:rPr>
        <w:t xml:space="preserve"> and </w:t>
      </w:r>
      <w:r w:rsidR="00962A5C" w:rsidRPr="00321EFB">
        <w:rPr>
          <w:rFonts w:ascii="Georgia" w:hAnsi="Georgia"/>
        </w:rPr>
        <w:t>manage them in the course of</w:t>
      </w:r>
      <w:r w:rsidRPr="00321EFB">
        <w:rPr>
          <w:rFonts w:ascii="Georgia" w:hAnsi="Georgia"/>
        </w:rPr>
        <w:t xml:space="preserve"> impl</w:t>
      </w:r>
      <w:r w:rsidR="00962A5C" w:rsidRPr="00321EFB">
        <w:rPr>
          <w:rFonts w:ascii="Georgia" w:hAnsi="Georgia"/>
        </w:rPr>
        <w:t>eme</w:t>
      </w:r>
      <w:r w:rsidRPr="00321EFB">
        <w:rPr>
          <w:rFonts w:ascii="Georgia" w:hAnsi="Georgia"/>
        </w:rPr>
        <w:t>ntation of the Project;</w:t>
      </w:r>
    </w:p>
    <w:p w14:paraId="7102689A" w14:textId="79E2A59E" w:rsidR="00B56EBD" w:rsidRPr="00321EFB" w:rsidRDefault="00B56EBD" w:rsidP="00DC4F3E">
      <w:pPr>
        <w:numPr>
          <w:ilvl w:val="3"/>
          <w:numId w:val="7"/>
        </w:numPr>
        <w:spacing w:after="200" w:line="264" w:lineRule="auto"/>
        <w:jc w:val="both"/>
        <w:rPr>
          <w:rFonts w:ascii="Georgia" w:hAnsi="Georgia"/>
        </w:rPr>
      </w:pPr>
      <w:r w:rsidRPr="00321EFB">
        <w:rPr>
          <w:rFonts w:ascii="Georgia" w:hAnsi="Georgia"/>
          <w:lang w:val="en-GB"/>
        </w:rPr>
        <w:t>To</w:t>
      </w:r>
      <w:r w:rsidRPr="00321EFB">
        <w:rPr>
          <w:rFonts w:ascii="Georgia" w:hAnsi="Georgia"/>
        </w:rPr>
        <w:t xml:space="preserve"> develop the Project in accordance with the Construction Documents including the Plans as well as the provisions of this Agreement</w:t>
      </w:r>
      <w:r w:rsidR="00261344" w:rsidRPr="00321EFB">
        <w:rPr>
          <w:rFonts w:ascii="Georgia" w:hAnsi="Georgia"/>
        </w:rPr>
        <w:t xml:space="preserve"> PROVIDED that the Developer may make minor changes in the development of the Project without the consent from the Landowner</w:t>
      </w:r>
      <w:r w:rsidRPr="00321EFB">
        <w:rPr>
          <w:rFonts w:ascii="Georgia" w:hAnsi="Georgia"/>
        </w:rPr>
        <w:t xml:space="preserve">; </w:t>
      </w:r>
    </w:p>
    <w:p w14:paraId="0473D1F6" w14:textId="77777777" w:rsidR="00B56EBD" w:rsidRPr="00321EFB" w:rsidRDefault="00B56EBD" w:rsidP="00DC4F3E">
      <w:pPr>
        <w:numPr>
          <w:ilvl w:val="3"/>
          <w:numId w:val="7"/>
        </w:numPr>
        <w:spacing w:after="200" w:line="264" w:lineRule="auto"/>
        <w:jc w:val="both"/>
        <w:rPr>
          <w:rFonts w:ascii="Georgia" w:hAnsi="Georgia"/>
          <w:bCs/>
        </w:rPr>
      </w:pPr>
      <w:bookmarkStart w:id="330" w:name="_Toc384064041"/>
      <w:bookmarkStart w:id="331" w:name="_Toc422427104"/>
      <w:bookmarkStart w:id="332" w:name="_Toc422767057"/>
      <w:bookmarkEnd w:id="325"/>
      <w:bookmarkEnd w:id="326"/>
      <w:bookmarkEnd w:id="327"/>
      <w:bookmarkEnd w:id="328"/>
      <w:bookmarkEnd w:id="329"/>
      <w:r w:rsidRPr="00321EFB">
        <w:rPr>
          <w:rFonts w:ascii="Georgia" w:hAnsi="Georgia"/>
          <w:bCs/>
        </w:rPr>
        <w:t xml:space="preserve">To exercise its reasonable </w:t>
      </w:r>
      <w:proofErr w:type="spellStart"/>
      <w:r w:rsidRPr="00321EFB">
        <w:rPr>
          <w:rFonts w:ascii="Georgia" w:hAnsi="Georgia"/>
          <w:bCs/>
        </w:rPr>
        <w:t>endeavours</w:t>
      </w:r>
      <w:proofErr w:type="spellEnd"/>
      <w:r w:rsidRPr="00321EFB">
        <w:rPr>
          <w:rFonts w:ascii="Georgia" w:hAnsi="Georgia"/>
          <w:bCs/>
        </w:rPr>
        <w:t xml:space="preserve"> to procure and ensure that the implementation of the Project is completed as soon as practically possible and in any event within the timelines set out in this Agreement or Project Plan</w:t>
      </w:r>
      <w:bookmarkStart w:id="333" w:name="_Toc384064044"/>
      <w:bookmarkStart w:id="334" w:name="_Toc422427105"/>
      <w:bookmarkStart w:id="335" w:name="_Toc422767058"/>
      <w:bookmarkEnd w:id="330"/>
      <w:bookmarkEnd w:id="331"/>
      <w:bookmarkEnd w:id="332"/>
      <w:r w:rsidRPr="00321EFB">
        <w:rPr>
          <w:rFonts w:ascii="Georgia" w:hAnsi="Georgia"/>
          <w:bCs/>
        </w:rPr>
        <w:t>;</w:t>
      </w:r>
    </w:p>
    <w:p w14:paraId="6A4A8123" w14:textId="0DEEE4E4" w:rsidR="00B56EBD" w:rsidRPr="00321EFB" w:rsidRDefault="00B56EBD" w:rsidP="00DC4F3E">
      <w:pPr>
        <w:numPr>
          <w:ilvl w:val="3"/>
          <w:numId w:val="7"/>
        </w:numPr>
        <w:spacing w:after="200" w:line="252" w:lineRule="auto"/>
        <w:jc w:val="both"/>
        <w:rPr>
          <w:rFonts w:ascii="Georgia" w:hAnsi="Georgia"/>
          <w:bCs/>
        </w:rPr>
      </w:pPr>
      <w:bookmarkStart w:id="336" w:name="_Toc384064047"/>
      <w:bookmarkStart w:id="337" w:name="_Toc422427106"/>
      <w:bookmarkStart w:id="338" w:name="_Toc422767059"/>
      <w:bookmarkEnd w:id="333"/>
      <w:bookmarkEnd w:id="334"/>
      <w:bookmarkEnd w:id="335"/>
      <w:r w:rsidRPr="00321EFB">
        <w:rPr>
          <w:rFonts w:ascii="Georgia" w:hAnsi="Georgia"/>
          <w:lang w:val="en-GB"/>
        </w:rPr>
        <w:t>To</w:t>
      </w:r>
      <w:r w:rsidRPr="00321EFB">
        <w:rPr>
          <w:rFonts w:ascii="Georgia" w:hAnsi="Georgia"/>
          <w:bCs/>
        </w:rPr>
        <w:t xml:space="preserve"> be the point of contact between the Consultants </w:t>
      </w:r>
      <w:r w:rsidR="00962A5C" w:rsidRPr="00321EFB">
        <w:rPr>
          <w:rFonts w:ascii="Georgia" w:hAnsi="Georgia"/>
          <w:bCs/>
        </w:rPr>
        <w:t>and the Lando</w:t>
      </w:r>
      <w:r w:rsidRPr="00321EFB">
        <w:rPr>
          <w:rFonts w:ascii="Georgia" w:hAnsi="Georgia"/>
          <w:bCs/>
        </w:rPr>
        <w:t>wner</w:t>
      </w:r>
      <w:r w:rsidRPr="00321EFB">
        <w:rPr>
          <w:rFonts w:ascii="Georgia" w:hAnsi="Georgia"/>
        </w:rPr>
        <w:t xml:space="preserve"> as well as the buyers of the Units</w:t>
      </w:r>
      <w:r w:rsidRPr="00321EFB">
        <w:rPr>
          <w:rFonts w:ascii="Georgia" w:hAnsi="Georgia"/>
          <w:bCs/>
        </w:rPr>
        <w:t>;</w:t>
      </w:r>
      <w:bookmarkStart w:id="339" w:name="_Toc384064051"/>
      <w:bookmarkStart w:id="340" w:name="_Toc422427108"/>
      <w:bookmarkStart w:id="341" w:name="_Toc422767061"/>
      <w:bookmarkEnd w:id="336"/>
      <w:bookmarkEnd w:id="337"/>
      <w:bookmarkEnd w:id="338"/>
      <w:r w:rsidR="00962A5C" w:rsidRPr="00321EFB">
        <w:rPr>
          <w:rFonts w:ascii="Georgia" w:hAnsi="Georgia"/>
          <w:bCs/>
        </w:rPr>
        <w:t xml:space="preserve"> and</w:t>
      </w:r>
    </w:p>
    <w:bookmarkEnd w:id="339"/>
    <w:bookmarkEnd w:id="340"/>
    <w:bookmarkEnd w:id="341"/>
    <w:p w14:paraId="47491373" w14:textId="77777777" w:rsidR="00003461" w:rsidRPr="00321EFB" w:rsidRDefault="00B56EBD" w:rsidP="00DC4F3E">
      <w:pPr>
        <w:numPr>
          <w:ilvl w:val="3"/>
          <w:numId w:val="7"/>
        </w:numPr>
        <w:spacing w:after="200" w:line="252" w:lineRule="auto"/>
        <w:jc w:val="both"/>
        <w:rPr>
          <w:rFonts w:ascii="Georgia" w:hAnsi="Georgia"/>
          <w:bCs/>
        </w:rPr>
      </w:pPr>
      <w:r w:rsidRPr="00321EFB">
        <w:rPr>
          <w:rFonts w:ascii="Georgia" w:hAnsi="Georgia"/>
          <w:bCs/>
        </w:rPr>
        <w:t xml:space="preserve">To </w:t>
      </w:r>
      <w:r w:rsidRPr="00321EFB">
        <w:rPr>
          <w:rFonts w:ascii="Georgia" w:hAnsi="Georgia"/>
          <w:lang w:val="en-GB"/>
        </w:rPr>
        <w:t>procure</w:t>
      </w:r>
      <w:r w:rsidR="00962A5C" w:rsidRPr="00321EFB">
        <w:rPr>
          <w:rFonts w:ascii="Georgia" w:hAnsi="Georgia"/>
          <w:bCs/>
        </w:rPr>
        <w:t xml:space="preserve"> compliance by the Lando</w:t>
      </w:r>
      <w:r w:rsidRPr="00321EFB">
        <w:rPr>
          <w:rFonts w:ascii="Georgia" w:hAnsi="Georgia"/>
          <w:bCs/>
        </w:rPr>
        <w:t>wner with any notices served by any planning authority and give all notices required by any enactment or regulation of any statutory or other authority or of any public service company which has any jurisdiction with regard to the works or with whose system the same are or will be connected.</w:t>
      </w:r>
    </w:p>
    <w:p w14:paraId="597C06A8" w14:textId="77777777" w:rsidR="00B56EBD" w:rsidRPr="00321EFB" w:rsidRDefault="00B56EBD" w:rsidP="00DC4F3E">
      <w:pPr>
        <w:numPr>
          <w:ilvl w:val="2"/>
          <w:numId w:val="7"/>
        </w:numPr>
        <w:spacing w:after="200" w:line="252" w:lineRule="auto"/>
        <w:jc w:val="both"/>
        <w:rPr>
          <w:rFonts w:ascii="Georgia" w:hAnsi="Georgia"/>
          <w:b/>
        </w:rPr>
      </w:pPr>
      <w:r w:rsidRPr="00321EFB">
        <w:rPr>
          <w:rFonts w:ascii="Georgia" w:hAnsi="Georgia"/>
          <w:b/>
        </w:rPr>
        <w:t>Sale of Units</w:t>
      </w:r>
    </w:p>
    <w:p w14:paraId="0406E3C0" w14:textId="77777777" w:rsidR="00977335" w:rsidRPr="00321EFB" w:rsidRDefault="00962A5C" w:rsidP="00DC4F3E">
      <w:pPr>
        <w:numPr>
          <w:ilvl w:val="3"/>
          <w:numId w:val="7"/>
        </w:numPr>
        <w:spacing w:after="200" w:line="252" w:lineRule="auto"/>
        <w:jc w:val="both"/>
        <w:rPr>
          <w:rFonts w:ascii="Georgia" w:hAnsi="Georgia"/>
        </w:rPr>
      </w:pPr>
      <w:r w:rsidRPr="00321EFB">
        <w:rPr>
          <w:rFonts w:ascii="Georgia" w:hAnsi="Georgia"/>
        </w:rPr>
        <w:t>To</w:t>
      </w:r>
      <w:r w:rsidR="00B56EBD" w:rsidRPr="00321EFB">
        <w:rPr>
          <w:rFonts w:ascii="Georgia" w:hAnsi="Georgia"/>
        </w:rPr>
        <w:t xml:space="preserve"> sell </w:t>
      </w:r>
      <w:r w:rsidRPr="00321EFB">
        <w:rPr>
          <w:rFonts w:ascii="Georgia" w:hAnsi="Georgia"/>
        </w:rPr>
        <w:t>its</w:t>
      </w:r>
      <w:r w:rsidR="00B56EBD" w:rsidRPr="00321EFB">
        <w:rPr>
          <w:rFonts w:ascii="Georgia" w:hAnsi="Georgia"/>
        </w:rPr>
        <w:t xml:space="preserve"> </w:t>
      </w:r>
      <w:r w:rsidR="00D64EAA" w:rsidRPr="00321EFB">
        <w:rPr>
          <w:rFonts w:ascii="Georgia" w:hAnsi="Georgia"/>
        </w:rPr>
        <w:t>D</w:t>
      </w:r>
      <w:r w:rsidR="00B56EBD" w:rsidRPr="00321EFB">
        <w:rPr>
          <w:rFonts w:ascii="Georgia" w:hAnsi="Georgia"/>
        </w:rPr>
        <w:t xml:space="preserve">esignated Units without </w:t>
      </w:r>
      <w:r w:rsidRPr="00321EFB">
        <w:rPr>
          <w:rFonts w:ascii="Georgia" w:hAnsi="Georgia"/>
        </w:rPr>
        <w:t xml:space="preserve">requiring </w:t>
      </w:r>
      <w:r w:rsidR="00B56EBD" w:rsidRPr="00321EFB">
        <w:rPr>
          <w:rFonts w:ascii="Georgia" w:hAnsi="Georgia"/>
        </w:rPr>
        <w:t>wr</w:t>
      </w:r>
      <w:r w:rsidRPr="00321EFB">
        <w:rPr>
          <w:rFonts w:ascii="Georgia" w:hAnsi="Georgia"/>
        </w:rPr>
        <w:t>itten authorization of the Lando</w:t>
      </w:r>
      <w:r w:rsidR="00B56EBD" w:rsidRPr="00321EFB">
        <w:rPr>
          <w:rFonts w:ascii="Georgia" w:hAnsi="Georgia"/>
        </w:rPr>
        <w:t>wner or h</w:t>
      </w:r>
      <w:r w:rsidR="00883B7C" w:rsidRPr="00321EFB">
        <w:rPr>
          <w:rFonts w:ascii="Georgia" w:hAnsi="Georgia"/>
        </w:rPr>
        <w:t>er</w:t>
      </w:r>
      <w:r w:rsidR="00B56EBD" w:rsidRPr="00321EFB">
        <w:rPr>
          <w:rFonts w:ascii="Georgia" w:hAnsi="Georgia"/>
        </w:rPr>
        <w:t xml:space="preserve"> advocates; </w:t>
      </w:r>
    </w:p>
    <w:p w14:paraId="061839BF" w14:textId="15C876B8" w:rsidR="00962A5C" w:rsidRPr="00321EFB" w:rsidRDefault="00977335" w:rsidP="00DC4F3E">
      <w:pPr>
        <w:numPr>
          <w:ilvl w:val="3"/>
          <w:numId w:val="7"/>
        </w:numPr>
        <w:spacing w:after="200" w:line="252" w:lineRule="auto"/>
        <w:jc w:val="both"/>
        <w:rPr>
          <w:rFonts w:ascii="Georgia" w:hAnsi="Georgia"/>
        </w:rPr>
      </w:pPr>
      <w:r w:rsidRPr="00321EFB">
        <w:rPr>
          <w:rFonts w:ascii="Georgia" w:hAnsi="Georgia"/>
        </w:rPr>
        <w:t xml:space="preserve">At the request of the Landowner, to </w:t>
      </w:r>
      <w:r w:rsidR="00BF71D4" w:rsidRPr="00321EFB">
        <w:rPr>
          <w:rFonts w:ascii="Georgia" w:hAnsi="Georgia"/>
        </w:rPr>
        <w:t xml:space="preserve">assist the Landowner to </w:t>
      </w:r>
      <w:r w:rsidRPr="00321EFB">
        <w:rPr>
          <w:rFonts w:ascii="Georgia" w:hAnsi="Georgia"/>
        </w:rPr>
        <w:t>sell the Landowner’s units and release the sale proceeds to the Landowner;</w:t>
      </w:r>
      <w:r w:rsidR="008A1E6E">
        <w:rPr>
          <w:rFonts w:ascii="Georgia" w:hAnsi="Georgia"/>
        </w:rPr>
        <w:t xml:space="preserve"> and</w:t>
      </w:r>
    </w:p>
    <w:p w14:paraId="6A6BF846" w14:textId="77777777" w:rsidR="00B56EBD" w:rsidRPr="00321EFB" w:rsidRDefault="00962A5C" w:rsidP="00DC4F3E">
      <w:pPr>
        <w:numPr>
          <w:ilvl w:val="3"/>
          <w:numId w:val="7"/>
        </w:numPr>
        <w:spacing w:after="200" w:line="252" w:lineRule="auto"/>
        <w:jc w:val="both"/>
        <w:rPr>
          <w:rFonts w:ascii="Georgia" w:hAnsi="Georgia"/>
        </w:rPr>
      </w:pPr>
      <w:r w:rsidRPr="00321EFB">
        <w:rPr>
          <w:rFonts w:ascii="Georgia" w:hAnsi="Georgia"/>
          <w:lang w:val="en-GB"/>
        </w:rPr>
        <w:t>To</w:t>
      </w:r>
      <w:r w:rsidRPr="00AA6062">
        <w:rPr>
          <w:rFonts w:ascii="Georgia" w:hAnsi="Georgia"/>
        </w:rPr>
        <w:t xml:space="preserve"> prepare and implement appropriate marketing strategies and activities in relation to the sale of its Designated Units and shall liaise with its </w:t>
      </w:r>
      <w:r w:rsidRPr="00AA6062">
        <w:rPr>
          <w:rFonts w:ascii="Georgia" w:hAnsi="Georgia"/>
        </w:rPr>
        <w:lastRenderedPageBreak/>
        <w:t>Advocates to ensure that the buyers are issued with appropriate transactional documents; and</w:t>
      </w:r>
    </w:p>
    <w:p w14:paraId="4B2095DB" w14:textId="77777777" w:rsidR="00962A5C" w:rsidRPr="00321EFB" w:rsidRDefault="00B56EBD" w:rsidP="00DC4F3E">
      <w:pPr>
        <w:numPr>
          <w:ilvl w:val="3"/>
          <w:numId w:val="7"/>
        </w:numPr>
        <w:spacing w:after="200" w:line="252" w:lineRule="auto"/>
        <w:jc w:val="both"/>
        <w:rPr>
          <w:rFonts w:ascii="Georgia" w:hAnsi="Georgia"/>
        </w:rPr>
      </w:pPr>
      <w:r w:rsidRPr="00321EFB">
        <w:rPr>
          <w:rFonts w:ascii="Georgia" w:hAnsi="Georgia"/>
        </w:rPr>
        <w:t xml:space="preserve">After the sale or transfer of all the Units, to transfer the revisionary interest in </w:t>
      </w:r>
      <w:r w:rsidR="009C7D52" w:rsidRPr="00321EFB">
        <w:rPr>
          <w:rFonts w:ascii="Georgia" w:hAnsi="Georgia"/>
        </w:rPr>
        <w:t>the Land</w:t>
      </w:r>
      <w:r w:rsidR="00962A5C" w:rsidRPr="00321EFB">
        <w:rPr>
          <w:rFonts w:ascii="Georgia" w:hAnsi="Georgia"/>
        </w:rPr>
        <w:t xml:space="preserve"> together with the Lando</w:t>
      </w:r>
      <w:r w:rsidRPr="00321EFB">
        <w:rPr>
          <w:rFonts w:ascii="Georgia" w:hAnsi="Georgia"/>
        </w:rPr>
        <w:t>wner to the Management Company.</w:t>
      </w:r>
      <w:r w:rsidRPr="00321EFB">
        <w:rPr>
          <w:rFonts w:ascii="Georgia" w:hAnsi="Georgia"/>
          <w:b/>
        </w:rPr>
        <w:t xml:space="preserve"> </w:t>
      </w:r>
    </w:p>
    <w:p w14:paraId="3C21D923" w14:textId="77777777" w:rsidR="00152B77" w:rsidRPr="00321EFB" w:rsidRDefault="00152B77" w:rsidP="00152B77">
      <w:pPr>
        <w:keepNext/>
        <w:numPr>
          <w:ilvl w:val="1"/>
          <w:numId w:val="1"/>
        </w:numPr>
        <w:spacing w:after="200" w:line="288" w:lineRule="auto"/>
        <w:jc w:val="both"/>
        <w:outlineLvl w:val="0"/>
        <w:rPr>
          <w:rFonts w:ascii="Georgia" w:eastAsia="Times New Roman" w:hAnsi="Georgia"/>
          <w:b/>
        </w:rPr>
      </w:pPr>
      <w:r w:rsidRPr="00321EFB">
        <w:rPr>
          <w:rFonts w:ascii="Georgia" w:eastAsia="Times New Roman" w:hAnsi="Georgia"/>
          <w:b/>
        </w:rPr>
        <w:t>Joint Responsibilities</w:t>
      </w:r>
    </w:p>
    <w:p w14:paraId="7993E0BD" w14:textId="77777777" w:rsidR="00152B77" w:rsidRPr="00321EFB" w:rsidRDefault="00152B77" w:rsidP="00DC4F3E">
      <w:pPr>
        <w:widowControl w:val="0"/>
        <w:numPr>
          <w:ilvl w:val="1"/>
          <w:numId w:val="12"/>
        </w:numPr>
        <w:overflowPunct w:val="0"/>
        <w:autoSpaceDE w:val="0"/>
        <w:autoSpaceDN w:val="0"/>
        <w:adjustRightInd w:val="0"/>
        <w:spacing w:after="200" w:line="288" w:lineRule="auto"/>
        <w:ind w:left="1440" w:hanging="720"/>
        <w:jc w:val="both"/>
        <w:rPr>
          <w:rFonts w:ascii="Georgia" w:eastAsia="Calibri" w:hAnsi="Georgia" w:cs="Khmer UI"/>
        </w:rPr>
      </w:pPr>
      <w:r w:rsidRPr="00321EFB">
        <w:rPr>
          <w:rFonts w:ascii="Georgia" w:eastAsia="Calibri" w:hAnsi="Georgia" w:cs="Khmer UI"/>
        </w:rPr>
        <w:t xml:space="preserve">The Parties shall execute all such deeds and documents and do all such acts as shall be necessary to bring into effect every aspect of this Agreement; </w:t>
      </w:r>
    </w:p>
    <w:p w14:paraId="3921A860" w14:textId="77777777" w:rsidR="00152B77" w:rsidRPr="00321EFB" w:rsidRDefault="00152B77" w:rsidP="00DC4F3E">
      <w:pPr>
        <w:widowControl w:val="0"/>
        <w:numPr>
          <w:ilvl w:val="1"/>
          <w:numId w:val="12"/>
        </w:numPr>
        <w:tabs>
          <w:tab w:val="left" w:pos="1440"/>
        </w:tabs>
        <w:overflowPunct w:val="0"/>
        <w:autoSpaceDE w:val="0"/>
        <w:autoSpaceDN w:val="0"/>
        <w:adjustRightInd w:val="0"/>
        <w:spacing w:after="200" w:line="288" w:lineRule="auto"/>
        <w:ind w:left="1440" w:hanging="720"/>
        <w:jc w:val="both"/>
        <w:rPr>
          <w:rFonts w:ascii="Georgia" w:eastAsia="Calibri" w:hAnsi="Georgia" w:cs="Khmer UI"/>
        </w:rPr>
      </w:pPr>
      <w:r w:rsidRPr="00321EFB">
        <w:rPr>
          <w:rFonts w:ascii="Georgia" w:eastAsia="Calibri" w:hAnsi="Georgia" w:cs="Khmer UI"/>
        </w:rPr>
        <w:t>The Parties shall develop and execute a joint strategy for dealing with the relevant registry authorities including but not limited to the Lands Registry in connection with obtaining the various lands consents, approvals, permits and registration of the Land as envisaged in this Agreement. In the event that any cost is required to be incurred in the aforesaid process such cost shall be borne by Developer unless otherwise provided in this Agreement; and</w:t>
      </w:r>
    </w:p>
    <w:p w14:paraId="5B452C23" w14:textId="77777777" w:rsidR="00152B77" w:rsidRPr="00321EFB" w:rsidRDefault="00152B77" w:rsidP="00DC4F3E">
      <w:pPr>
        <w:widowControl w:val="0"/>
        <w:numPr>
          <w:ilvl w:val="1"/>
          <w:numId w:val="12"/>
        </w:numPr>
        <w:tabs>
          <w:tab w:val="left" w:pos="1440"/>
        </w:tabs>
        <w:overflowPunct w:val="0"/>
        <w:autoSpaceDE w:val="0"/>
        <w:autoSpaceDN w:val="0"/>
        <w:adjustRightInd w:val="0"/>
        <w:spacing w:after="200" w:line="288" w:lineRule="auto"/>
        <w:ind w:left="1440" w:hanging="720"/>
        <w:jc w:val="both"/>
        <w:rPr>
          <w:rFonts w:ascii="Georgia" w:eastAsia="Calibri" w:hAnsi="Georgia" w:cs="Khmer UI"/>
        </w:rPr>
      </w:pPr>
      <w:r w:rsidRPr="00321EFB">
        <w:rPr>
          <w:rFonts w:ascii="Georgia" w:eastAsia="Calibri" w:hAnsi="Georgia" w:cs="Khmer UI"/>
        </w:rPr>
        <w:t>Agreeing on the purchase price for the Units in the Project.</w:t>
      </w:r>
    </w:p>
    <w:p w14:paraId="1ED31812" w14:textId="3BB27817" w:rsidR="00B56EBD" w:rsidRPr="00321EFB" w:rsidRDefault="00B56EBD" w:rsidP="00A33983">
      <w:pPr>
        <w:pStyle w:val="ListParagraph"/>
        <w:keepNext/>
        <w:keepLines/>
        <w:numPr>
          <w:ilvl w:val="0"/>
          <w:numId w:val="1"/>
        </w:numPr>
        <w:spacing w:after="200" w:line="252" w:lineRule="auto"/>
        <w:outlineLvl w:val="0"/>
        <w:rPr>
          <w:rFonts w:ascii="Georgia" w:eastAsia="Times New Roman" w:hAnsi="Georgia" w:cs="Times New Roman"/>
          <w:b/>
          <w:bCs/>
          <w:smallCaps/>
          <w:kern w:val="32"/>
        </w:rPr>
      </w:pPr>
      <w:bookmarkStart w:id="342" w:name="_Toc231100166"/>
      <w:bookmarkStart w:id="343" w:name="_Toc231101051"/>
      <w:bookmarkStart w:id="344" w:name="_Toc375145509"/>
      <w:bookmarkStart w:id="345" w:name="_Toc6061795"/>
      <w:r w:rsidRPr="00321EFB">
        <w:rPr>
          <w:rFonts w:ascii="Georgia" w:eastAsia="Times New Roman" w:hAnsi="Georgia" w:cs="Times New Roman"/>
          <w:b/>
          <w:bCs/>
          <w:smallCaps/>
          <w:kern w:val="32"/>
        </w:rPr>
        <w:t>T</w:t>
      </w:r>
      <w:bookmarkEnd w:id="342"/>
      <w:bookmarkEnd w:id="343"/>
      <w:r w:rsidRPr="00321EFB">
        <w:rPr>
          <w:rFonts w:ascii="Georgia" w:eastAsia="Times New Roman" w:hAnsi="Georgia" w:cs="Times New Roman"/>
          <w:b/>
          <w:bCs/>
          <w:smallCaps/>
          <w:kern w:val="32"/>
        </w:rPr>
        <w:t>AXES</w:t>
      </w:r>
      <w:bookmarkEnd w:id="344"/>
      <w:bookmarkEnd w:id="345"/>
    </w:p>
    <w:p w14:paraId="234F3D1D" w14:textId="77777777" w:rsidR="00B56EBD" w:rsidRPr="00321EFB" w:rsidRDefault="00B56EBD" w:rsidP="00B56EBD">
      <w:pPr>
        <w:keepNext/>
        <w:widowControl w:val="0"/>
        <w:numPr>
          <w:ilvl w:val="1"/>
          <w:numId w:val="1"/>
        </w:numPr>
        <w:tabs>
          <w:tab w:val="left" w:pos="720"/>
        </w:tabs>
        <w:spacing w:after="200" w:line="252" w:lineRule="auto"/>
        <w:jc w:val="both"/>
        <w:outlineLvl w:val="0"/>
        <w:rPr>
          <w:rFonts w:ascii="Georgia" w:hAnsi="Georgia"/>
        </w:rPr>
      </w:pPr>
      <w:bookmarkStart w:id="346" w:name="_Toc6061796"/>
      <w:r w:rsidRPr="00321EFB">
        <w:rPr>
          <w:rFonts w:ascii="Georgia" w:hAnsi="Georgia"/>
        </w:rPr>
        <w:t xml:space="preserve">All taxes in </w:t>
      </w:r>
      <w:r w:rsidRPr="00321EFB">
        <w:rPr>
          <w:rFonts w:ascii="Georgia" w:eastAsia="Times New Roman" w:hAnsi="Georgia" w:cs="Times New Roman"/>
        </w:rPr>
        <w:t>connection</w:t>
      </w:r>
      <w:r w:rsidRPr="00321EFB">
        <w:rPr>
          <w:rFonts w:ascii="Georgia" w:hAnsi="Georgia"/>
        </w:rPr>
        <w:t xml:space="preserve"> with the implementation of the Project shall be </w:t>
      </w:r>
      <w:bookmarkEnd w:id="346"/>
      <w:r w:rsidR="00962A5C" w:rsidRPr="00321EFB">
        <w:rPr>
          <w:rFonts w:ascii="Georgia" w:hAnsi="Georgia"/>
        </w:rPr>
        <w:t>borne by the Parties through the SPV in their respective ratios.</w:t>
      </w:r>
    </w:p>
    <w:p w14:paraId="31E83B75" w14:textId="77777777" w:rsidR="00B56EBD" w:rsidRPr="00321EFB" w:rsidRDefault="00B56EBD" w:rsidP="00B56EBD">
      <w:pPr>
        <w:keepNext/>
        <w:widowControl w:val="0"/>
        <w:numPr>
          <w:ilvl w:val="1"/>
          <w:numId w:val="1"/>
        </w:numPr>
        <w:tabs>
          <w:tab w:val="left" w:pos="720"/>
        </w:tabs>
        <w:spacing w:after="200" w:line="252" w:lineRule="auto"/>
        <w:jc w:val="both"/>
        <w:outlineLvl w:val="0"/>
        <w:rPr>
          <w:rFonts w:ascii="Georgia" w:hAnsi="Georgia"/>
        </w:rPr>
      </w:pPr>
      <w:bookmarkStart w:id="347" w:name="_Toc6061797"/>
      <w:bookmarkStart w:id="348" w:name="_Toc231100169"/>
      <w:bookmarkStart w:id="349" w:name="_Toc231101054"/>
      <w:r w:rsidRPr="00321EFB">
        <w:rPr>
          <w:rFonts w:ascii="Georgia" w:hAnsi="Georgia"/>
        </w:rPr>
        <w:t xml:space="preserve">All taxes in relation to </w:t>
      </w:r>
      <w:r w:rsidRPr="00321EFB">
        <w:rPr>
          <w:rFonts w:ascii="Georgia" w:eastAsia="Times New Roman" w:hAnsi="Georgia" w:cs="Times New Roman"/>
        </w:rPr>
        <w:t>the</w:t>
      </w:r>
      <w:r w:rsidRPr="00321EFB">
        <w:rPr>
          <w:rFonts w:ascii="Georgia" w:hAnsi="Georgia"/>
        </w:rPr>
        <w:t xml:space="preserve"> sale of the Units including stamp duty shall be borne by the end purchasers of the Units.</w:t>
      </w:r>
      <w:bookmarkEnd w:id="347"/>
    </w:p>
    <w:p w14:paraId="353DBAA4"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350" w:name="_Toc231100171"/>
      <w:bookmarkStart w:id="351" w:name="_Toc231101056"/>
      <w:bookmarkStart w:id="352" w:name="_Toc375145511"/>
      <w:bookmarkStart w:id="353" w:name="_Toc6061798"/>
      <w:bookmarkEnd w:id="348"/>
      <w:bookmarkEnd w:id="349"/>
      <w:r w:rsidRPr="00321EFB">
        <w:rPr>
          <w:rFonts w:ascii="Georgia" w:eastAsia="Times New Roman" w:hAnsi="Georgia" w:cs="Times New Roman"/>
          <w:b/>
          <w:bCs/>
          <w:smallCaps/>
          <w:kern w:val="32"/>
        </w:rPr>
        <w:t>COMPLIANCE WITH OTHER LAWS AND CODE OF CONDUCT</w:t>
      </w:r>
      <w:bookmarkEnd w:id="350"/>
      <w:bookmarkEnd w:id="351"/>
      <w:bookmarkEnd w:id="352"/>
      <w:bookmarkEnd w:id="353"/>
    </w:p>
    <w:p w14:paraId="1C2DF5D4" w14:textId="77777777" w:rsidR="00B56EBD" w:rsidRPr="00321EFB" w:rsidRDefault="00B56EBD" w:rsidP="00B56EBD">
      <w:pPr>
        <w:keepNext/>
        <w:spacing w:after="200" w:line="252" w:lineRule="auto"/>
        <w:ind w:left="720"/>
        <w:jc w:val="both"/>
        <w:outlineLvl w:val="0"/>
        <w:rPr>
          <w:rFonts w:ascii="Georgia" w:eastAsia="Times New Roman" w:hAnsi="Georgia" w:cs="Times New Roman"/>
          <w:b/>
          <w:bCs/>
          <w:smallCaps/>
          <w:kern w:val="32"/>
        </w:rPr>
      </w:pPr>
      <w:bookmarkStart w:id="354" w:name="_Toc512505572"/>
      <w:bookmarkStart w:id="355" w:name="_Toc512510040"/>
      <w:bookmarkStart w:id="356" w:name="_Toc512510187"/>
      <w:bookmarkStart w:id="357" w:name="_Toc512510589"/>
      <w:bookmarkStart w:id="358" w:name="_Toc6047690"/>
      <w:bookmarkStart w:id="359" w:name="_Toc6047969"/>
      <w:bookmarkStart w:id="360" w:name="_Toc6061799"/>
      <w:r w:rsidRPr="00321EFB">
        <w:rPr>
          <w:rFonts w:ascii="Georgia" w:hAnsi="Georgia"/>
        </w:rPr>
        <w:t xml:space="preserve">The Developer shall, at its expense, obtain and renew, in accordance with any Applicable Laws or regulations from time being in force, all Applicable permits, </w:t>
      </w:r>
      <w:proofErr w:type="spellStart"/>
      <w:r w:rsidRPr="00321EFB">
        <w:rPr>
          <w:rFonts w:ascii="Georgia" w:hAnsi="Georgia"/>
        </w:rPr>
        <w:t>licences</w:t>
      </w:r>
      <w:proofErr w:type="spellEnd"/>
      <w:r w:rsidRPr="00321EFB">
        <w:rPr>
          <w:rFonts w:ascii="Georgia" w:hAnsi="Georgia"/>
        </w:rPr>
        <w:t xml:space="preserve"> and authorizations required for the performance of its obligations under this Agreement.</w:t>
      </w:r>
      <w:bookmarkEnd w:id="354"/>
      <w:bookmarkEnd w:id="355"/>
      <w:bookmarkEnd w:id="356"/>
      <w:bookmarkEnd w:id="357"/>
      <w:bookmarkEnd w:id="358"/>
      <w:bookmarkEnd w:id="359"/>
      <w:bookmarkEnd w:id="360"/>
      <w:r w:rsidRPr="00321EFB">
        <w:rPr>
          <w:rFonts w:ascii="Georgia" w:hAnsi="Georgia"/>
        </w:rPr>
        <w:t xml:space="preserve"> </w:t>
      </w:r>
    </w:p>
    <w:p w14:paraId="2A3C8E19" w14:textId="77777777" w:rsidR="00B56EBD" w:rsidRPr="00321EFB" w:rsidRDefault="00B56EBD" w:rsidP="00B56EBD">
      <w:pPr>
        <w:keepNext/>
        <w:keepLines/>
        <w:numPr>
          <w:ilvl w:val="0"/>
          <w:numId w:val="1"/>
        </w:numPr>
        <w:spacing w:after="200" w:line="252" w:lineRule="auto"/>
        <w:outlineLvl w:val="0"/>
        <w:rPr>
          <w:rFonts w:ascii="Georgia" w:eastAsia="Times New Roman" w:hAnsi="Georgia" w:cs="Times New Roman"/>
          <w:b/>
          <w:bCs/>
          <w:smallCaps/>
          <w:kern w:val="32"/>
        </w:rPr>
      </w:pPr>
      <w:bookmarkStart w:id="361" w:name="_Toc6061800"/>
      <w:r w:rsidRPr="00321EFB">
        <w:rPr>
          <w:rFonts w:ascii="Georgia" w:eastAsia="Times New Roman" w:hAnsi="Georgia" w:cs="Times New Roman"/>
          <w:b/>
          <w:bCs/>
          <w:smallCaps/>
          <w:kern w:val="32"/>
        </w:rPr>
        <w:t>NON-SOLICITATION</w:t>
      </w:r>
      <w:bookmarkEnd w:id="0"/>
      <w:bookmarkEnd w:id="1"/>
      <w:bookmarkEnd w:id="2"/>
      <w:bookmarkEnd w:id="361"/>
    </w:p>
    <w:p w14:paraId="702424E1" w14:textId="77777777" w:rsidR="00B56EBD" w:rsidRPr="00321EFB" w:rsidRDefault="00B56EBD" w:rsidP="00B56EBD">
      <w:pPr>
        <w:spacing w:after="200" w:line="252" w:lineRule="auto"/>
        <w:ind w:left="720"/>
        <w:jc w:val="both"/>
        <w:rPr>
          <w:rFonts w:ascii="Georgia" w:hAnsi="Georgia"/>
        </w:rPr>
      </w:pPr>
      <w:r w:rsidRPr="00321EFB">
        <w:rPr>
          <w:rFonts w:ascii="Georgia" w:hAnsi="Georgia"/>
        </w:rPr>
        <w:t xml:space="preserve">Each Party undertakes to the others that it shall not during the subsistence of this Agreement and for a period of </w:t>
      </w:r>
      <w:r w:rsidRPr="00B913C5">
        <w:rPr>
          <w:rFonts w:ascii="Georgia" w:hAnsi="Georgia"/>
          <w:highlight w:val="yellow"/>
          <w:rPrChange w:id="362" w:author="USER" w:date="2021-06-02T13:51:00Z">
            <w:rPr>
              <w:rFonts w:ascii="Georgia" w:hAnsi="Georgia"/>
            </w:rPr>
          </w:rPrChange>
        </w:rPr>
        <w:t>Twenty- Four (24) months</w:t>
      </w:r>
      <w:r w:rsidRPr="00321EFB">
        <w:rPr>
          <w:rFonts w:ascii="Georgia" w:hAnsi="Georgia"/>
        </w:rPr>
        <w:t xml:space="preserve"> thereafter either on its own account or in conjunction with any other person hire, solicit or attempt to solicit or entice away from the employment of any other Party, any employee of any other Party who was involved in the provision of any services under this Agreement.</w:t>
      </w:r>
      <w:bookmarkStart w:id="363" w:name="_Toc231100174"/>
      <w:bookmarkStart w:id="364" w:name="_Toc231101059"/>
      <w:bookmarkStart w:id="365" w:name="_Toc375145513"/>
    </w:p>
    <w:p w14:paraId="35A7B6BD" w14:textId="77777777" w:rsidR="00B56EBD" w:rsidRPr="00321EFB" w:rsidRDefault="00B56EBD" w:rsidP="00B56EBD">
      <w:pPr>
        <w:keepNext/>
        <w:keepLines/>
        <w:numPr>
          <w:ilvl w:val="0"/>
          <w:numId w:val="1"/>
        </w:numPr>
        <w:spacing w:after="200" w:line="252" w:lineRule="auto"/>
        <w:outlineLvl w:val="0"/>
        <w:rPr>
          <w:rFonts w:ascii="Georgia" w:eastAsia="Times New Roman" w:hAnsi="Georgia" w:cs="Times New Roman"/>
          <w:b/>
          <w:bCs/>
          <w:smallCaps/>
          <w:kern w:val="32"/>
        </w:rPr>
      </w:pPr>
      <w:bookmarkStart w:id="366" w:name="_Toc6061801"/>
      <w:r w:rsidRPr="00321EFB">
        <w:rPr>
          <w:rFonts w:ascii="Georgia" w:eastAsia="Times New Roman" w:hAnsi="Georgia" w:cs="Times New Roman"/>
          <w:b/>
          <w:bCs/>
          <w:smallCaps/>
          <w:kern w:val="32"/>
        </w:rPr>
        <w:t>INDEMNITY</w:t>
      </w:r>
      <w:bookmarkStart w:id="367" w:name="_Toc511661147"/>
      <w:bookmarkEnd w:id="363"/>
      <w:bookmarkEnd w:id="364"/>
      <w:bookmarkEnd w:id="365"/>
      <w:bookmarkEnd w:id="366"/>
    </w:p>
    <w:p w14:paraId="7E1A32D2" w14:textId="17C43052" w:rsidR="00B56EBD" w:rsidRPr="00321EFB" w:rsidRDefault="00152B77" w:rsidP="00B56EBD">
      <w:pPr>
        <w:keepNext/>
        <w:widowControl w:val="0"/>
        <w:numPr>
          <w:ilvl w:val="1"/>
          <w:numId w:val="1"/>
        </w:numPr>
        <w:tabs>
          <w:tab w:val="left" w:pos="720"/>
        </w:tabs>
        <w:spacing w:after="200" w:line="252" w:lineRule="auto"/>
        <w:jc w:val="both"/>
        <w:outlineLvl w:val="0"/>
        <w:rPr>
          <w:rFonts w:ascii="Georgia" w:hAnsi="Georgia"/>
        </w:rPr>
      </w:pPr>
      <w:bookmarkStart w:id="368" w:name="_Toc6061802"/>
      <w:r w:rsidRPr="00321EFB">
        <w:rPr>
          <w:rFonts w:ascii="Georgia" w:hAnsi="Georgia"/>
        </w:rPr>
        <w:t xml:space="preserve">Subject to </w:t>
      </w:r>
      <w:r w:rsidR="009F37F4">
        <w:rPr>
          <w:rFonts w:ascii="Georgia" w:hAnsi="Georgia"/>
        </w:rPr>
        <w:t>c</w:t>
      </w:r>
      <w:r w:rsidRPr="00321EFB">
        <w:rPr>
          <w:rFonts w:ascii="Georgia" w:hAnsi="Georgia"/>
        </w:rPr>
        <w:t>lause 1</w:t>
      </w:r>
      <w:r w:rsidR="00073789">
        <w:rPr>
          <w:rFonts w:ascii="Georgia" w:hAnsi="Georgia"/>
        </w:rPr>
        <w:t>3</w:t>
      </w:r>
      <w:r w:rsidR="00B56EBD" w:rsidRPr="00321EFB">
        <w:rPr>
          <w:rFonts w:ascii="Georgia" w:hAnsi="Georgia"/>
        </w:rPr>
        <w:t>.2 below, each party hereby agrees to indemnify and hold the other harmless, from and against all claims, liabilities, losses, damages and expenses incurred (including any legal costs or penalties and liabilities awarded or imposed by a court of competent jurisdiction or expenses properly incurred) by the other Party pursuant to any breach or non-observance by the Party in breach of any of its/his obligations or representations under this Agreement</w:t>
      </w:r>
      <w:bookmarkStart w:id="369" w:name="_Ref511655631"/>
      <w:bookmarkStart w:id="370" w:name="_Toc511661148"/>
      <w:bookmarkStart w:id="371" w:name="_Ref512258986"/>
      <w:bookmarkEnd w:id="367"/>
      <w:r w:rsidR="00B56EBD" w:rsidRPr="00321EFB">
        <w:rPr>
          <w:rFonts w:ascii="Georgia" w:hAnsi="Georgia"/>
        </w:rPr>
        <w:t xml:space="preserve"> provided that neither party will be liable  as </w:t>
      </w:r>
      <w:r w:rsidR="00B56EBD" w:rsidRPr="00321EFB">
        <w:rPr>
          <w:rFonts w:ascii="Georgia" w:hAnsi="Georgia"/>
        </w:rPr>
        <w:lastRenderedPageBreak/>
        <w:t>aforesaid to the extent that any such losses are determined to have resulted directly from the proven negligence or willful misconduct of the other Party.</w:t>
      </w:r>
      <w:bookmarkStart w:id="372" w:name="_Ref511655647"/>
      <w:bookmarkStart w:id="373" w:name="_Toc511661149"/>
      <w:bookmarkEnd w:id="368"/>
      <w:bookmarkEnd w:id="369"/>
      <w:bookmarkEnd w:id="370"/>
      <w:bookmarkEnd w:id="371"/>
    </w:p>
    <w:p w14:paraId="4E1C8B0A" w14:textId="77777777" w:rsidR="00B56EBD" w:rsidRPr="00321EFB" w:rsidRDefault="00B56EBD" w:rsidP="00B56EBD">
      <w:pPr>
        <w:keepNext/>
        <w:widowControl w:val="0"/>
        <w:numPr>
          <w:ilvl w:val="1"/>
          <w:numId w:val="1"/>
        </w:numPr>
        <w:tabs>
          <w:tab w:val="left" w:pos="720"/>
        </w:tabs>
        <w:spacing w:after="200" w:line="252" w:lineRule="auto"/>
        <w:jc w:val="both"/>
        <w:outlineLvl w:val="0"/>
        <w:rPr>
          <w:rFonts w:ascii="Georgia" w:eastAsia="Times New Roman" w:hAnsi="Georgia" w:cs="Times New Roman"/>
          <w:lang w:val="en-GB"/>
        </w:rPr>
      </w:pPr>
      <w:bookmarkStart w:id="374" w:name="_Toc6061803"/>
      <w:r w:rsidRPr="00321EFB">
        <w:rPr>
          <w:rFonts w:ascii="Georgia" w:hAnsi="Georgia"/>
        </w:rPr>
        <w:t xml:space="preserve">All parties acknowledge and agree that their obligations hereunder shall be in addition to any rights or remedies that the innocent party may have at law or </w:t>
      </w:r>
      <w:bookmarkEnd w:id="372"/>
      <w:bookmarkEnd w:id="373"/>
      <w:r w:rsidRPr="00321EFB">
        <w:rPr>
          <w:rFonts w:ascii="Georgia" w:hAnsi="Georgia"/>
        </w:rPr>
        <w:t>under this Agreement.</w:t>
      </w:r>
      <w:bookmarkEnd w:id="374"/>
    </w:p>
    <w:p w14:paraId="380ED613" w14:textId="77777777" w:rsidR="00B56EBD" w:rsidRPr="00321EFB" w:rsidRDefault="00152B77" w:rsidP="00B56EBD">
      <w:pPr>
        <w:keepNext/>
        <w:keepLines/>
        <w:numPr>
          <w:ilvl w:val="0"/>
          <w:numId w:val="1"/>
        </w:numPr>
        <w:spacing w:after="200" w:line="252" w:lineRule="auto"/>
        <w:outlineLvl w:val="0"/>
        <w:rPr>
          <w:rFonts w:ascii="Georgia" w:eastAsia="Times New Roman" w:hAnsi="Georgia" w:cs="Times New Roman"/>
          <w:b/>
          <w:bCs/>
          <w:smallCaps/>
          <w:kern w:val="32"/>
        </w:rPr>
      </w:pPr>
      <w:bookmarkStart w:id="375" w:name="_Toc6061804"/>
      <w:bookmarkEnd w:id="3"/>
      <w:bookmarkEnd w:id="4"/>
      <w:bookmarkEnd w:id="5"/>
      <w:bookmarkEnd w:id="6"/>
      <w:r w:rsidRPr="00321EFB">
        <w:rPr>
          <w:rFonts w:ascii="Georgia" w:eastAsia="Times New Roman" w:hAnsi="Georgia" w:cs="Times New Roman"/>
          <w:b/>
          <w:bCs/>
          <w:smallCaps/>
          <w:kern w:val="32"/>
        </w:rPr>
        <w:t>INSURANCE</w:t>
      </w:r>
      <w:bookmarkEnd w:id="375"/>
      <w:r w:rsidRPr="00321EFB">
        <w:rPr>
          <w:rFonts w:ascii="Georgia" w:eastAsia="Times New Roman" w:hAnsi="Georgia" w:cs="Times New Roman"/>
          <w:b/>
          <w:bCs/>
          <w:smallCaps/>
          <w:kern w:val="32"/>
        </w:rPr>
        <w:t xml:space="preserve"> </w:t>
      </w:r>
    </w:p>
    <w:p w14:paraId="65C79C60" w14:textId="221CB6EB" w:rsidR="00B56EBD" w:rsidRPr="00321EFB" w:rsidRDefault="00B56EBD" w:rsidP="00A33983">
      <w:pPr>
        <w:keepNext/>
        <w:widowControl w:val="0"/>
        <w:numPr>
          <w:ilvl w:val="1"/>
          <w:numId w:val="1"/>
        </w:numPr>
        <w:tabs>
          <w:tab w:val="left" w:pos="720"/>
        </w:tabs>
        <w:spacing w:after="200" w:line="252" w:lineRule="auto"/>
        <w:jc w:val="both"/>
        <w:outlineLvl w:val="0"/>
        <w:rPr>
          <w:rFonts w:ascii="Georgia" w:eastAsia="Times New Roman" w:hAnsi="Georgia" w:cs="Times New Roman"/>
          <w:bCs/>
          <w:kern w:val="32"/>
        </w:rPr>
      </w:pPr>
      <w:bookmarkStart w:id="376" w:name="_Toc511661151"/>
      <w:bookmarkStart w:id="377" w:name="_Toc512505573"/>
      <w:bookmarkStart w:id="378" w:name="_Toc512510041"/>
      <w:bookmarkStart w:id="379" w:name="_Toc512510188"/>
      <w:bookmarkStart w:id="380" w:name="_Toc512510593"/>
      <w:bookmarkStart w:id="381" w:name="_Toc6047694"/>
      <w:bookmarkStart w:id="382" w:name="_Toc6047973"/>
      <w:bookmarkStart w:id="383" w:name="_Toc6061805"/>
      <w:r w:rsidRPr="00321EFB">
        <w:rPr>
          <w:rFonts w:ascii="Georgia" w:eastAsia="Times New Roman" w:hAnsi="Georgia" w:cs="Times New Roman"/>
          <w:bCs/>
          <w:kern w:val="32"/>
        </w:rPr>
        <w:t xml:space="preserve">The Developer shall be responsible for and shall procure or cause any sub-contractors to obtain and maintain with a reputable insurance company such insurance policies as may be necessary to cover the risks or liability which may arise in the course of the implementation of the Project. </w:t>
      </w:r>
      <w:bookmarkEnd w:id="376"/>
      <w:bookmarkEnd w:id="377"/>
      <w:bookmarkEnd w:id="378"/>
      <w:bookmarkEnd w:id="379"/>
      <w:bookmarkEnd w:id="380"/>
      <w:bookmarkEnd w:id="381"/>
      <w:bookmarkEnd w:id="382"/>
      <w:bookmarkEnd w:id="383"/>
    </w:p>
    <w:p w14:paraId="35C6F77A"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384" w:name="_Toc6061807"/>
      <w:r w:rsidRPr="00321EFB">
        <w:rPr>
          <w:rFonts w:ascii="Georgia" w:eastAsia="Times New Roman" w:hAnsi="Georgia" w:cs="Times New Roman"/>
          <w:b/>
          <w:bCs/>
          <w:smallCaps/>
          <w:kern w:val="32"/>
        </w:rPr>
        <w:t>INTELLECTUAL PROPERTY RIGHTS</w:t>
      </w:r>
      <w:bookmarkEnd w:id="7"/>
      <w:bookmarkEnd w:id="8"/>
      <w:bookmarkEnd w:id="384"/>
    </w:p>
    <w:p w14:paraId="2D10CCAD" w14:textId="77777777" w:rsidR="00B56EBD" w:rsidRPr="00321EFB" w:rsidRDefault="00B56EBD" w:rsidP="00B56EBD">
      <w:pPr>
        <w:keepNext/>
        <w:widowControl w:val="0"/>
        <w:numPr>
          <w:ilvl w:val="1"/>
          <w:numId w:val="1"/>
        </w:numPr>
        <w:tabs>
          <w:tab w:val="left" w:pos="720"/>
        </w:tabs>
        <w:spacing w:after="200" w:line="264" w:lineRule="auto"/>
        <w:jc w:val="both"/>
        <w:outlineLvl w:val="0"/>
        <w:rPr>
          <w:rFonts w:ascii="Georgia" w:eastAsia="Times New Roman" w:hAnsi="Georgia" w:cs="Times New Roman"/>
          <w:bCs/>
          <w:kern w:val="32"/>
        </w:rPr>
      </w:pPr>
      <w:bookmarkStart w:id="385" w:name="_Toc511661154"/>
      <w:bookmarkStart w:id="386" w:name="_Toc512505575"/>
      <w:bookmarkStart w:id="387" w:name="_Toc512510043"/>
      <w:bookmarkStart w:id="388" w:name="_Toc512510190"/>
      <w:bookmarkStart w:id="389" w:name="_Toc512510596"/>
      <w:bookmarkStart w:id="390" w:name="_Toc6047697"/>
      <w:bookmarkStart w:id="391" w:name="_Toc6047976"/>
      <w:bookmarkStart w:id="392" w:name="_Toc6061808"/>
      <w:r w:rsidRPr="00321EFB">
        <w:rPr>
          <w:rFonts w:ascii="Georgia" w:eastAsia="Times New Roman" w:hAnsi="Georgia" w:cs="Times New Roman"/>
          <w:bCs/>
          <w:kern w:val="32"/>
        </w:rPr>
        <w:t xml:space="preserve">All Intellectual Property Rights owned by a Party as at the date of this Agreement shall </w:t>
      </w:r>
      <w:r w:rsidRPr="00321EFB">
        <w:rPr>
          <w:rFonts w:ascii="Georgia" w:eastAsia="Times New Roman" w:hAnsi="Georgia" w:cs="Times New Roman"/>
        </w:rPr>
        <w:t>remain</w:t>
      </w:r>
      <w:r w:rsidRPr="00321EFB">
        <w:rPr>
          <w:rFonts w:ascii="Georgia" w:eastAsia="Times New Roman" w:hAnsi="Georgia" w:cs="Times New Roman"/>
          <w:bCs/>
          <w:kern w:val="32"/>
        </w:rPr>
        <w:t xml:space="preserve"> vested in that Party and no Party shall by virtue of this Agreement acquire any ownership or other interest in the others’ Intellectual Property Rights.</w:t>
      </w:r>
      <w:bookmarkEnd w:id="385"/>
      <w:bookmarkEnd w:id="386"/>
      <w:bookmarkEnd w:id="387"/>
      <w:bookmarkEnd w:id="388"/>
      <w:bookmarkEnd w:id="389"/>
      <w:bookmarkEnd w:id="390"/>
      <w:bookmarkEnd w:id="391"/>
      <w:bookmarkEnd w:id="392"/>
    </w:p>
    <w:p w14:paraId="7888DC04" w14:textId="77777777" w:rsidR="00B56EBD" w:rsidRPr="00321EFB" w:rsidRDefault="00B56EBD" w:rsidP="00B56EBD">
      <w:pPr>
        <w:keepNext/>
        <w:widowControl w:val="0"/>
        <w:numPr>
          <w:ilvl w:val="1"/>
          <w:numId w:val="1"/>
        </w:numPr>
        <w:tabs>
          <w:tab w:val="left" w:pos="720"/>
        </w:tabs>
        <w:spacing w:after="200" w:line="288" w:lineRule="auto"/>
        <w:jc w:val="both"/>
        <w:outlineLvl w:val="0"/>
        <w:rPr>
          <w:rFonts w:ascii="Georgia" w:eastAsia="Times New Roman" w:hAnsi="Georgia" w:cs="Times New Roman"/>
          <w:bCs/>
          <w:kern w:val="32"/>
        </w:rPr>
      </w:pPr>
      <w:bookmarkStart w:id="393" w:name="_Toc511661155"/>
      <w:bookmarkStart w:id="394" w:name="_Toc512505576"/>
      <w:bookmarkStart w:id="395" w:name="_Toc512510044"/>
      <w:bookmarkStart w:id="396" w:name="_Toc512510191"/>
      <w:bookmarkStart w:id="397" w:name="_Toc512510597"/>
      <w:bookmarkStart w:id="398" w:name="_Toc6047698"/>
      <w:bookmarkStart w:id="399" w:name="_Toc6047977"/>
      <w:bookmarkStart w:id="400" w:name="_Toc6061809"/>
      <w:r w:rsidRPr="00321EFB">
        <w:rPr>
          <w:rFonts w:ascii="Georgia" w:eastAsia="Times New Roman" w:hAnsi="Georgia" w:cs="Times New Roman"/>
          <w:bCs/>
          <w:kern w:val="32"/>
        </w:rPr>
        <w:t xml:space="preserve">Intellectual Property Rights jointly developed or funded by the Parties for purposes of or pursuant to this </w:t>
      </w:r>
      <w:r w:rsidRPr="00321EFB">
        <w:rPr>
          <w:rFonts w:ascii="Georgia" w:eastAsia="Times New Roman" w:hAnsi="Georgia" w:cs="Times New Roman"/>
        </w:rPr>
        <w:t>Agreement</w:t>
      </w:r>
      <w:r w:rsidRPr="00321EFB">
        <w:rPr>
          <w:rFonts w:ascii="Georgia" w:eastAsia="Times New Roman" w:hAnsi="Georgia" w:cs="Times New Roman"/>
          <w:bCs/>
          <w:kern w:val="32"/>
        </w:rPr>
        <w:t xml:space="preserve"> shall be owned jointly by the Parties as co-owners of equal undivided shares, and each Party shall be entitled to exploit any such Intellectual Property Rights without reference to the other Party but may only license such Intellectual Property Rights with the written consent of the other Party such consent not to be unreasonably withheld or delayed.</w:t>
      </w:r>
      <w:bookmarkEnd w:id="393"/>
      <w:bookmarkEnd w:id="394"/>
      <w:bookmarkEnd w:id="395"/>
      <w:bookmarkEnd w:id="396"/>
      <w:bookmarkEnd w:id="397"/>
      <w:bookmarkEnd w:id="398"/>
      <w:bookmarkEnd w:id="399"/>
      <w:bookmarkEnd w:id="400"/>
    </w:p>
    <w:p w14:paraId="356D771F" w14:textId="77777777" w:rsidR="00B56EBD" w:rsidRPr="00321EFB" w:rsidRDefault="00B56EBD" w:rsidP="00B56EBD">
      <w:pPr>
        <w:keepNext/>
        <w:keepLines/>
        <w:numPr>
          <w:ilvl w:val="0"/>
          <w:numId w:val="1"/>
        </w:numPr>
        <w:spacing w:after="200" w:line="288" w:lineRule="auto"/>
        <w:outlineLvl w:val="0"/>
        <w:rPr>
          <w:rFonts w:ascii="Georgia" w:eastAsia="Times New Roman" w:hAnsi="Georgia" w:cs="Times New Roman"/>
          <w:b/>
          <w:bCs/>
          <w:smallCaps/>
          <w:color w:val="2E74B5" w:themeColor="accent1" w:themeShade="BF"/>
          <w:kern w:val="32"/>
        </w:rPr>
      </w:pPr>
      <w:bookmarkStart w:id="401" w:name="_Toc231101067"/>
      <w:bookmarkStart w:id="402" w:name="_Toc375145517"/>
      <w:bookmarkStart w:id="403" w:name="_Ref511300577"/>
      <w:bookmarkStart w:id="404" w:name="_Ref512261713"/>
      <w:bookmarkStart w:id="405" w:name="_Toc6061810"/>
      <w:r w:rsidRPr="00321EFB">
        <w:rPr>
          <w:rFonts w:ascii="Georgia" w:eastAsia="Times New Roman" w:hAnsi="Georgia" w:cs="Times New Roman"/>
          <w:b/>
          <w:bCs/>
          <w:smallCaps/>
          <w:kern w:val="32"/>
        </w:rPr>
        <w:t>CONFIDENTIALITY</w:t>
      </w:r>
      <w:bookmarkEnd w:id="401"/>
      <w:bookmarkEnd w:id="402"/>
      <w:bookmarkEnd w:id="403"/>
      <w:bookmarkEnd w:id="404"/>
      <w:bookmarkEnd w:id="405"/>
    </w:p>
    <w:p w14:paraId="437FA8DE" w14:textId="77777777" w:rsidR="00B56EBD" w:rsidRPr="00321EFB" w:rsidRDefault="00B56EBD" w:rsidP="00B56EBD">
      <w:pPr>
        <w:keepNext/>
        <w:widowControl w:val="0"/>
        <w:numPr>
          <w:ilvl w:val="1"/>
          <w:numId w:val="1"/>
        </w:numPr>
        <w:tabs>
          <w:tab w:val="left" w:pos="720"/>
        </w:tabs>
        <w:spacing w:after="200" w:line="288" w:lineRule="auto"/>
        <w:jc w:val="both"/>
        <w:outlineLvl w:val="0"/>
        <w:rPr>
          <w:rFonts w:ascii="Georgia" w:eastAsia="Times New Roman" w:hAnsi="Georgia" w:cs="Times New Roman"/>
        </w:rPr>
      </w:pPr>
      <w:bookmarkStart w:id="406" w:name="_Toc6061811"/>
      <w:bookmarkStart w:id="407" w:name="_Toc231101068"/>
      <w:bookmarkStart w:id="408" w:name="_Toc375145518"/>
      <w:r w:rsidRPr="00321EFB">
        <w:rPr>
          <w:rFonts w:ascii="Georgia" w:eastAsia="Times New Roman" w:hAnsi="Georgia" w:cs="Times New Roman"/>
          <w:lang w:val="en-GB"/>
        </w:rPr>
        <w:t xml:space="preserve">Each </w:t>
      </w:r>
      <w:r w:rsidRPr="00321EFB">
        <w:rPr>
          <w:rFonts w:ascii="Georgia" w:eastAsia="Times New Roman" w:hAnsi="Georgia" w:cs="Times New Roman"/>
        </w:rPr>
        <w:t>Party</w:t>
      </w:r>
      <w:r w:rsidRPr="00321EFB">
        <w:rPr>
          <w:rFonts w:ascii="Georgia" w:eastAsia="Times New Roman" w:hAnsi="Georgia" w:cs="Times New Roman"/>
          <w:lang w:val="en-GB"/>
        </w:rPr>
        <w:t xml:space="preserve"> undertakes to the other that it will not and will procure that its officers, employees, professional advisers and agents will not, during the period of this agreement, and after its termination (for whatever reason</w:t>
      </w:r>
      <w:proofErr w:type="gramStart"/>
      <w:r w:rsidRPr="00321EFB">
        <w:rPr>
          <w:rFonts w:ascii="Georgia" w:eastAsia="Times New Roman" w:hAnsi="Georgia" w:cs="Times New Roman"/>
          <w:lang w:val="en-GB"/>
        </w:rPr>
        <w:t>):-</w:t>
      </w:r>
      <w:bookmarkEnd w:id="406"/>
      <w:proofErr w:type="gramEnd"/>
    </w:p>
    <w:p w14:paraId="137E26DD" w14:textId="77777777" w:rsidR="00B56EBD" w:rsidRPr="00321EFB" w:rsidRDefault="00B56EBD" w:rsidP="00DC4F3E">
      <w:pPr>
        <w:numPr>
          <w:ilvl w:val="0"/>
          <w:numId w:val="8"/>
        </w:numPr>
        <w:shd w:val="clear" w:color="auto" w:fill="FFFFFF"/>
        <w:spacing w:after="200" w:line="288" w:lineRule="auto"/>
        <w:ind w:left="1440" w:hanging="720"/>
        <w:jc w:val="both"/>
        <w:rPr>
          <w:rFonts w:ascii="Georgia" w:eastAsia="Times New Roman" w:hAnsi="Georgia" w:cs="Times New Roman"/>
        </w:rPr>
      </w:pPr>
      <w:r w:rsidRPr="00321EFB">
        <w:rPr>
          <w:rFonts w:ascii="Georgia" w:eastAsia="Times New Roman" w:hAnsi="Georgia" w:cs="Times New Roman"/>
          <w:lang w:val="en-GB"/>
        </w:rPr>
        <w:t>use or divulge to any person nor publish or disclose or permit to be published or disclosed, any secret or confidential information relating to any other Party which it has received or obtained, or may receive or obtain, (whether or not, in the case of documents, they are marked as confidential) except in the proper course of the performance or implementation of its obligations hereunder; and/or</w:t>
      </w:r>
    </w:p>
    <w:p w14:paraId="69A5BA6F" w14:textId="77777777" w:rsidR="00B56EBD" w:rsidRPr="00321EFB" w:rsidRDefault="00B56EBD" w:rsidP="00DC4F3E">
      <w:pPr>
        <w:numPr>
          <w:ilvl w:val="0"/>
          <w:numId w:val="8"/>
        </w:numPr>
        <w:shd w:val="clear" w:color="auto" w:fill="FFFFFF"/>
        <w:spacing w:after="200" w:line="288" w:lineRule="auto"/>
        <w:ind w:left="1440" w:hanging="720"/>
        <w:jc w:val="both"/>
        <w:rPr>
          <w:rFonts w:ascii="Georgia" w:eastAsia="Times New Roman" w:hAnsi="Georgia" w:cs="Times New Roman"/>
        </w:rPr>
      </w:pPr>
      <w:r w:rsidRPr="00321EFB">
        <w:rPr>
          <w:rFonts w:ascii="Georgia" w:eastAsia="Times New Roman" w:hAnsi="Georgia" w:cs="Times New Roman"/>
          <w:lang w:val="en-GB"/>
        </w:rPr>
        <w:t>other than as required by disclosing party, retain, duplicate or remove from the premises of such party, any information relating to such Party in whatever form (whether written, or recorded in some other form, or oral) which is supplied such party to it or which comes to its notice during the period of this agreement</w:t>
      </w:r>
    </w:p>
    <w:p w14:paraId="15EE1F79" w14:textId="77777777" w:rsidR="00B56EBD" w:rsidRPr="00321EFB" w:rsidRDefault="00B56EBD" w:rsidP="00B56EBD">
      <w:pPr>
        <w:keepNext/>
        <w:widowControl w:val="0"/>
        <w:numPr>
          <w:ilvl w:val="1"/>
          <w:numId w:val="1"/>
        </w:numPr>
        <w:tabs>
          <w:tab w:val="left" w:pos="720"/>
        </w:tabs>
        <w:spacing w:after="200" w:line="288" w:lineRule="auto"/>
        <w:jc w:val="both"/>
        <w:outlineLvl w:val="0"/>
        <w:rPr>
          <w:rFonts w:ascii="Georgia" w:eastAsia="Times New Roman" w:hAnsi="Georgia" w:cs="Times New Roman"/>
        </w:rPr>
      </w:pPr>
      <w:bookmarkStart w:id="409" w:name="_Toc6061812"/>
      <w:r w:rsidRPr="00321EFB">
        <w:rPr>
          <w:rFonts w:ascii="Georgia" w:eastAsia="Times New Roman" w:hAnsi="Georgia" w:cs="Times New Roman"/>
          <w:lang w:val="en-GB"/>
        </w:rPr>
        <w:t xml:space="preserve">The </w:t>
      </w:r>
      <w:r w:rsidRPr="00321EFB">
        <w:rPr>
          <w:rFonts w:ascii="Georgia" w:eastAsia="Times New Roman" w:hAnsi="Georgia" w:cs="Times New Roman"/>
        </w:rPr>
        <w:t>obligations</w:t>
      </w:r>
      <w:r w:rsidRPr="00321EFB">
        <w:rPr>
          <w:rFonts w:ascii="Georgia" w:eastAsia="Times New Roman" w:hAnsi="Georgia" w:cs="Times New Roman"/>
          <w:lang w:val="en-GB"/>
        </w:rPr>
        <w:t xml:space="preserve"> of this Clause shall not apply to any information </w:t>
      </w:r>
      <w:proofErr w:type="gramStart"/>
      <w:r w:rsidRPr="00321EFB">
        <w:rPr>
          <w:rFonts w:ascii="Georgia" w:eastAsia="Times New Roman" w:hAnsi="Georgia" w:cs="Times New Roman"/>
          <w:lang w:val="en-GB"/>
        </w:rPr>
        <w:t>which:-</w:t>
      </w:r>
      <w:bookmarkEnd w:id="409"/>
      <w:proofErr w:type="gramEnd"/>
    </w:p>
    <w:p w14:paraId="6B3A350E" w14:textId="77777777" w:rsidR="00B56EBD" w:rsidRPr="00321EFB" w:rsidRDefault="00B56EBD" w:rsidP="00DC4F3E">
      <w:pPr>
        <w:numPr>
          <w:ilvl w:val="0"/>
          <w:numId w:val="9"/>
        </w:numPr>
        <w:shd w:val="clear" w:color="auto" w:fill="FFFFFF"/>
        <w:spacing w:after="200" w:line="288" w:lineRule="auto"/>
        <w:ind w:left="1440" w:hanging="720"/>
        <w:jc w:val="both"/>
        <w:rPr>
          <w:rFonts w:ascii="Georgia" w:eastAsia="Times New Roman" w:hAnsi="Georgia" w:cs="Times New Roman"/>
        </w:rPr>
      </w:pPr>
      <w:r w:rsidRPr="00321EFB">
        <w:rPr>
          <w:rFonts w:ascii="Georgia" w:eastAsia="Times New Roman" w:hAnsi="Georgia" w:cs="Times New Roman"/>
          <w:lang w:val="en-GB"/>
        </w:rPr>
        <w:t>the recipient can reasonably demonstrate is in the public domain otherwise than by breach of this agreement by the disclosing party or by any person subject to an obligation of confidentiality;</w:t>
      </w:r>
    </w:p>
    <w:p w14:paraId="33123A98" w14:textId="77777777" w:rsidR="00B56EBD" w:rsidRPr="00321EFB" w:rsidRDefault="00B56EBD" w:rsidP="00DC4F3E">
      <w:pPr>
        <w:numPr>
          <w:ilvl w:val="0"/>
          <w:numId w:val="9"/>
        </w:numPr>
        <w:shd w:val="clear" w:color="auto" w:fill="FFFFFF"/>
        <w:spacing w:after="200" w:line="288" w:lineRule="auto"/>
        <w:ind w:left="1440" w:hanging="720"/>
        <w:jc w:val="both"/>
        <w:rPr>
          <w:rFonts w:ascii="Georgia" w:eastAsia="Times New Roman" w:hAnsi="Georgia" w:cs="Times New Roman"/>
        </w:rPr>
      </w:pPr>
      <w:r w:rsidRPr="00321EFB">
        <w:rPr>
          <w:rFonts w:ascii="Georgia" w:eastAsia="Times New Roman" w:hAnsi="Georgia" w:cs="Times New Roman"/>
          <w:lang w:val="en-GB"/>
        </w:rPr>
        <w:lastRenderedPageBreak/>
        <w:t>which is already known to the recipient (as evidenced by its written records) at the date of disclosure and was not acquired directly or indirectly form the disclosing party;</w:t>
      </w:r>
    </w:p>
    <w:p w14:paraId="5D5EB142" w14:textId="77777777" w:rsidR="00B56EBD" w:rsidRPr="00321EFB" w:rsidRDefault="00B56EBD" w:rsidP="00DC4F3E">
      <w:pPr>
        <w:numPr>
          <w:ilvl w:val="0"/>
          <w:numId w:val="9"/>
        </w:numPr>
        <w:shd w:val="clear" w:color="auto" w:fill="FFFFFF"/>
        <w:spacing w:after="200" w:line="288" w:lineRule="auto"/>
        <w:ind w:left="1440" w:hanging="720"/>
        <w:jc w:val="both"/>
        <w:rPr>
          <w:rFonts w:ascii="Georgia" w:eastAsia="Times New Roman" w:hAnsi="Georgia" w:cs="Times New Roman"/>
        </w:rPr>
      </w:pPr>
      <w:r w:rsidRPr="00321EFB">
        <w:rPr>
          <w:rFonts w:ascii="Georgia" w:eastAsia="Times New Roman" w:hAnsi="Georgia" w:cs="Times New Roman"/>
          <w:lang w:val="en-GB"/>
        </w:rPr>
        <w:t>which is required to be disclosed by law pursuant to a court order after reasonable attempts have been made via legal remedies, to prevent such disclosure; or</w:t>
      </w:r>
    </w:p>
    <w:p w14:paraId="14C31B3A" w14:textId="77777777" w:rsidR="00B56EBD" w:rsidRPr="00321EFB" w:rsidRDefault="00B56EBD" w:rsidP="00DC4F3E">
      <w:pPr>
        <w:numPr>
          <w:ilvl w:val="0"/>
          <w:numId w:val="9"/>
        </w:numPr>
        <w:shd w:val="clear" w:color="auto" w:fill="FFFFFF"/>
        <w:spacing w:after="200" w:line="288" w:lineRule="auto"/>
        <w:ind w:left="1440" w:hanging="720"/>
        <w:jc w:val="both"/>
        <w:rPr>
          <w:rFonts w:ascii="Georgia" w:eastAsia="Times New Roman" w:hAnsi="Georgia" w:cs="Times New Roman"/>
        </w:rPr>
      </w:pPr>
      <w:r w:rsidRPr="00321EFB">
        <w:rPr>
          <w:rFonts w:ascii="Georgia" w:eastAsia="Times New Roman" w:hAnsi="Georgia" w:cs="Times New Roman"/>
          <w:lang w:val="en-GB"/>
        </w:rPr>
        <w:t>which is disclosed to or by any adviser to any of the parties to the extent required for the proper execution of their work.</w:t>
      </w:r>
    </w:p>
    <w:p w14:paraId="1BF84947" w14:textId="5D4AAEB0" w:rsidR="00B56EBD" w:rsidRPr="00321EFB" w:rsidRDefault="00B56EBD" w:rsidP="00B56EBD">
      <w:pPr>
        <w:keepNext/>
        <w:widowControl w:val="0"/>
        <w:numPr>
          <w:ilvl w:val="1"/>
          <w:numId w:val="1"/>
        </w:numPr>
        <w:tabs>
          <w:tab w:val="left" w:pos="720"/>
        </w:tabs>
        <w:spacing w:after="200" w:line="288" w:lineRule="auto"/>
        <w:jc w:val="both"/>
        <w:outlineLvl w:val="0"/>
        <w:rPr>
          <w:rFonts w:ascii="Georgia" w:eastAsia="Times New Roman" w:hAnsi="Georgia" w:cs="Times New Roman"/>
        </w:rPr>
      </w:pPr>
      <w:bookmarkStart w:id="410" w:name="_Toc6061813"/>
      <w:r w:rsidRPr="00321EFB">
        <w:rPr>
          <w:rFonts w:ascii="Georgia" w:eastAsia="Times New Roman" w:hAnsi="Georgia" w:cs="Times New Roman"/>
          <w:lang w:val="en-GB"/>
        </w:rPr>
        <w:t>For the purposes of this clause 1</w:t>
      </w:r>
      <w:r w:rsidR="00073789">
        <w:rPr>
          <w:rFonts w:ascii="Georgia" w:eastAsia="Times New Roman" w:hAnsi="Georgia" w:cs="Times New Roman"/>
          <w:lang w:val="en-GB"/>
        </w:rPr>
        <w:t>6</w:t>
      </w:r>
      <w:r w:rsidRPr="00321EFB">
        <w:rPr>
          <w:rFonts w:ascii="Georgia" w:eastAsia="Times New Roman" w:hAnsi="Georgia" w:cs="Times New Roman"/>
          <w:lang w:val="en-GB"/>
        </w:rPr>
        <w:t xml:space="preserve"> “information” includes, without limitation, the following:</w:t>
      </w:r>
      <w:bookmarkEnd w:id="410"/>
    </w:p>
    <w:p w14:paraId="1F1FEE07" w14:textId="77777777" w:rsidR="00B56EBD" w:rsidRPr="00321EFB" w:rsidRDefault="00B56EBD" w:rsidP="00DC4F3E">
      <w:pPr>
        <w:numPr>
          <w:ilvl w:val="2"/>
          <w:numId w:val="7"/>
        </w:numPr>
        <w:shd w:val="clear" w:color="auto" w:fill="FFFFFF"/>
        <w:spacing w:after="200" w:line="264" w:lineRule="auto"/>
        <w:jc w:val="both"/>
        <w:rPr>
          <w:rFonts w:ascii="Georgia" w:eastAsia="Times New Roman" w:hAnsi="Georgia" w:cs="Times New Roman"/>
        </w:rPr>
      </w:pPr>
      <w:r w:rsidRPr="00321EFB">
        <w:rPr>
          <w:rFonts w:ascii="Georgia" w:eastAsia="Times New Roman" w:hAnsi="Georgia" w:cs="Times New Roman"/>
          <w:lang w:val="en-GB"/>
        </w:rPr>
        <w:t>information concerning the affairs or property of the Company or another Part or any business, property or transaction in which the other Party may be or may have been concerned or interested;</w:t>
      </w:r>
    </w:p>
    <w:p w14:paraId="26FB5617" w14:textId="77777777" w:rsidR="00B56EBD" w:rsidRPr="00321EFB" w:rsidRDefault="00B56EBD" w:rsidP="00DC4F3E">
      <w:pPr>
        <w:numPr>
          <w:ilvl w:val="2"/>
          <w:numId w:val="7"/>
        </w:numPr>
        <w:shd w:val="clear" w:color="auto" w:fill="FFFFFF"/>
        <w:spacing w:after="200" w:line="264" w:lineRule="auto"/>
        <w:jc w:val="both"/>
        <w:rPr>
          <w:rFonts w:ascii="Georgia" w:eastAsia="Times New Roman" w:hAnsi="Georgia" w:cs="Times New Roman"/>
        </w:rPr>
      </w:pPr>
      <w:r w:rsidRPr="00321EFB">
        <w:rPr>
          <w:rFonts w:ascii="Georgia" w:eastAsia="Times New Roman" w:hAnsi="Georgia" w:cs="Times New Roman"/>
          <w:lang w:val="en-GB"/>
        </w:rPr>
        <w:t>the names and addresses or any customer, dealer, supplier or distributor of a Party;</w:t>
      </w:r>
    </w:p>
    <w:p w14:paraId="13227824" w14:textId="77777777" w:rsidR="00B56EBD" w:rsidRPr="00321EFB" w:rsidRDefault="00B56EBD" w:rsidP="00DC4F3E">
      <w:pPr>
        <w:numPr>
          <w:ilvl w:val="2"/>
          <w:numId w:val="7"/>
        </w:numPr>
        <w:shd w:val="clear" w:color="auto" w:fill="FFFFFF"/>
        <w:spacing w:after="200" w:line="264" w:lineRule="auto"/>
        <w:jc w:val="both"/>
        <w:rPr>
          <w:rFonts w:ascii="Georgia" w:eastAsia="Times New Roman" w:hAnsi="Georgia" w:cs="Times New Roman"/>
        </w:rPr>
      </w:pPr>
      <w:r w:rsidRPr="00321EFB">
        <w:rPr>
          <w:rFonts w:ascii="Georgia" w:eastAsia="Times New Roman" w:hAnsi="Georgia" w:cs="Times New Roman"/>
          <w:lang w:val="en-GB"/>
        </w:rPr>
        <w:t>information on the terms of this agreement; and</w:t>
      </w:r>
    </w:p>
    <w:p w14:paraId="2C67B101" w14:textId="77777777" w:rsidR="00B56EBD" w:rsidRPr="00321EFB" w:rsidRDefault="00B56EBD" w:rsidP="00DC4F3E">
      <w:pPr>
        <w:numPr>
          <w:ilvl w:val="2"/>
          <w:numId w:val="7"/>
        </w:numPr>
        <w:shd w:val="clear" w:color="auto" w:fill="FFFFFF"/>
        <w:spacing w:after="200" w:line="264" w:lineRule="auto"/>
        <w:jc w:val="both"/>
        <w:rPr>
          <w:rFonts w:ascii="Georgia" w:eastAsia="Times New Roman" w:hAnsi="Georgia" w:cs="Times New Roman"/>
        </w:rPr>
      </w:pPr>
      <w:r w:rsidRPr="00321EFB">
        <w:rPr>
          <w:rFonts w:ascii="Georgia" w:eastAsia="Times New Roman" w:hAnsi="Georgia" w:cs="Times New Roman"/>
          <w:lang w:val="en-GB"/>
        </w:rPr>
        <w:t>information relating to the business methods of any of the Parties. </w:t>
      </w:r>
    </w:p>
    <w:p w14:paraId="20FE487C"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411" w:name="_Toc6061814"/>
      <w:r w:rsidRPr="00321EFB">
        <w:rPr>
          <w:rFonts w:ascii="Georgia" w:eastAsia="Times New Roman" w:hAnsi="Georgia" w:cs="Times New Roman"/>
          <w:b/>
          <w:bCs/>
          <w:smallCaps/>
          <w:kern w:val="32"/>
        </w:rPr>
        <w:t>PUBLIC ANNOUNCEMENTS</w:t>
      </w:r>
      <w:bookmarkEnd w:id="407"/>
      <w:bookmarkEnd w:id="408"/>
      <w:bookmarkEnd w:id="411"/>
    </w:p>
    <w:p w14:paraId="562F7DB5" w14:textId="5E1580F3" w:rsidR="00B56EBD" w:rsidRPr="00321EFB" w:rsidRDefault="00B56EBD" w:rsidP="00B56EBD">
      <w:pPr>
        <w:keepNext/>
        <w:widowControl w:val="0"/>
        <w:numPr>
          <w:ilvl w:val="1"/>
          <w:numId w:val="1"/>
        </w:numPr>
        <w:tabs>
          <w:tab w:val="left" w:pos="720"/>
        </w:tabs>
        <w:spacing w:after="200" w:line="264" w:lineRule="auto"/>
        <w:jc w:val="both"/>
        <w:outlineLvl w:val="0"/>
        <w:rPr>
          <w:rFonts w:ascii="Georgia" w:eastAsia="Times New Roman" w:hAnsi="Georgia" w:cs="Times New Roman"/>
        </w:rPr>
      </w:pPr>
      <w:bookmarkStart w:id="412" w:name="_Toc6061815"/>
      <w:r w:rsidRPr="00321EFB">
        <w:rPr>
          <w:rFonts w:ascii="Georgia" w:eastAsia="Times New Roman" w:hAnsi="Georgia" w:cs="Times New Roman"/>
        </w:rPr>
        <w:t>No Party shall make any announcement or other disclosure to the public concerning the existence of the Agreement except as expressed or implied in this Agreement;</w:t>
      </w:r>
      <w:bookmarkEnd w:id="412"/>
      <w:r w:rsidRPr="00321EFB">
        <w:rPr>
          <w:rFonts w:ascii="Georgia" w:eastAsia="Times New Roman" w:hAnsi="Georgia" w:cs="Times New Roman"/>
        </w:rPr>
        <w:t xml:space="preserve"> </w:t>
      </w:r>
    </w:p>
    <w:p w14:paraId="76F67F96" w14:textId="77777777" w:rsidR="00B56EBD" w:rsidRPr="00321EFB" w:rsidRDefault="00B56EBD" w:rsidP="00B56EBD">
      <w:pPr>
        <w:keepNext/>
        <w:widowControl w:val="0"/>
        <w:numPr>
          <w:ilvl w:val="1"/>
          <w:numId w:val="1"/>
        </w:numPr>
        <w:tabs>
          <w:tab w:val="left" w:pos="720"/>
        </w:tabs>
        <w:spacing w:after="200" w:line="264" w:lineRule="auto"/>
        <w:jc w:val="both"/>
        <w:outlineLvl w:val="0"/>
        <w:rPr>
          <w:rFonts w:ascii="Georgia" w:eastAsia="Times New Roman" w:hAnsi="Georgia" w:cs="Times New Roman"/>
        </w:rPr>
      </w:pPr>
      <w:bookmarkStart w:id="413" w:name="_Toc6061816"/>
      <w:r w:rsidRPr="00321EFB">
        <w:rPr>
          <w:rFonts w:ascii="Georgia" w:eastAsia="Times New Roman" w:hAnsi="Georgia" w:cs="Times New Roman"/>
        </w:rPr>
        <w:t>If any announcement is required, the Land</w:t>
      </w:r>
      <w:r w:rsidR="00E05330" w:rsidRPr="00321EFB">
        <w:rPr>
          <w:rFonts w:ascii="Georgia" w:eastAsia="Times New Roman" w:hAnsi="Georgia" w:cs="Times New Roman"/>
        </w:rPr>
        <w:t>o</w:t>
      </w:r>
      <w:r w:rsidRPr="00321EFB">
        <w:rPr>
          <w:rFonts w:ascii="Georgia" w:eastAsia="Times New Roman" w:hAnsi="Georgia" w:cs="Times New Roman"/>
        </w:rPr>
        <w:t>wner shall, to the extent practicable and permitted by applicable law and/or regulation, consult and discuss the form and content of the announcement with the Parties prior to the announcement being made; and</w:t>
      </w:r>
      <w:bookmarkEnd w:id="413"/>
    </w:p>
    <w:p w14:paraId="6989A0D7" w14:textId="77777777" w:rsidR="00B56EBD" w:rsidRPr="00321EFB" w:rsidRDefault="00B56EBD" w:rsidP="00B56EBD">
      <w:pPr>
        <w:keepNext/>
        <w:widowControl w:val="0"/>
        <w:numPr>
          <w:ilvl w:val="1"/>
          <w:numId w:val="1"/>
        </w:numPr>
        <w:tabs>
          <w:tab w:val="left" w:pos="720"/>
        </w:tabs>
        <w:spacing w:after="200" w:line="264" w:lineRule="auto"/>
        <w:jc w:val="both"/>
        <w:outlineLvl w:val="0"/>
        <w:rPr>
          <w:rFonts w:ascii="Georgia" w:eastAsia="Times New Roman" w:hAnsi="Georgia" w:cs="Times New Roman"/>
        </w:rPr>
      </w:pPr>
      <w:bookmarkStart w:id="414" w:name="_Toc6061817"/>
      <w:r w:rsidRPr="00321EFB">
        <w:rPr>
          <w:rFonts w:ascii="Georgia" w:eastAsia="Times New Roman" w:hAnsi="Georgia" w:cs="Times New Roman"/>
        </w:rPr>
        <w:t>For the avoidance of doubt, nothing in this Clause or Agreement shall be deemed to inhibit or restrain any Party from making such public announcements as may be necessary in the interests of its business or as may be required under any law or Applicable Permits.</w:t>
      </w:r>
      <w:bookmarkEnd w:id="414"/>
    </w:p>
    <w:p w14:paraId="5FEC41FA"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415" w:name="_Toc231101069"/>
      <w:bookmarkStart w:id="416" w:name="_Toc375145519"/>
      <w:bookmarkStart w:id="417" w:name="_Toc6061818"/>
      <w:r w:rsidRPr="00321EFB">
        <w:rPr>
          <w:rFonts w:ascii="Georgia" w:eastAsia="Times New Roman" w:hAnsi="Georgia" w:cs="Times New Roman"/>
          <w:b/>
          <w:bCs/>
          <w:smallCaps/>
          <w:kern w:val="32"/>
        </w:rPr>
        <w:t>NO AGENCY OR PARTNERSHIP</w:t>
      </w:r>
      <w:bookmarkEnd w:id="415"/>
      <w:bookmarkEnd w:id="416"/>
      <w:bookmarkEnd w:id="417"/>
    </w:p>
    <w:p w14:paraId="05AC06EA" w14:textId="77777777" w:rsidR="00B56EBD" w:rsidRPr="00321EFB" w:rsidRDefault="00B56EBD" w:rsidP="00B56EBD">
      <w:pPr>
        <w:keepNext/>
        <w:widowControl w:val="0"/>
        <w:numPr>
          <w:ilvl w:val="1"/>
          <w:numId w:val="1"/>
        </w:numPr>
        <w:tabs>
          <w:tab w:val="left" w:pos="720"/>
        </w:tabs>
        <w:spacing w:after="200" w:line="264" w:lineRule="auto"/>
        <w:jc w:val="both"/>
        <w:outlineLvl w:val="0"/>
        <w:rPr>
          <w:rFonts w:ascii="Georgia" w:eastAsia="Times New Roman" w:hAnsi="Georgia" w:cs="Times New Roman"/>
        </w:rPr>
      </w:pPr>
      <w:bookmarkStart w:id="418" w:name="_Toc511661159"/>
      <w:bookmarkStart w:id="419" w:name="_Toc512505577"/>
      <w:bookmarkStart w:id="420" w:name="_Toc512510045"/>
      <w:bookmarkStart w:id="421" w:name="_Toc512510192"/>
      <w:bookmarkStart w:id="422" w:name="_Toc512510601"/>
      <w:bookmarkStart w:id="423" w:name="_Toc6047702"/>
      <w:bookmarkStart w:id="424" w:name="_Toc6047981"/>
      <w:bookmarkStart w:id="425" w:name="_Toc6061819"/>
      <w:r w:rsidRPr="00321EFB">
        <w:rPr>
          <w:rFonts w:ascii="Georgia" w:eastAsia="Times New Roman" w:hAnsi="Georgia" w:cs="Times New Roman"/>
        </w:rPr>
        <w:t>Nothing contained in this Agreement shall create or be deemed to create a partnership or agency between the Parties and none of the Parties shall enter or have authority to enter into any agreement or make any representation or warranty on behalf of or pledge the credit of or otherwise bind any of the other Parties.</w:t>
      </w:r>
      <w:bookmarkStart w:id="426" w:name="_Toc511661160"/>
      <w:bookmarkEnd w:id="418"/>
      <w:bookmarkEnd w:id="419"/>
      <w:bookmarkEnd w:id="420"/>
      <w:bookmarkEnd w:id="421"/>
      <w:bookmarkEnd w:id="422"/>
      <w:bookmarkEnd w:id="423"/>
      <w:bookmarkEnd w:id="424"/>
      <w:bookmarkEnd w:id="425"/>
    </w:p>
    <w:p w14:paraId="3391F27C" w14:textId="77777777" w:rsidR="00B56EBD" w:rsidRPr="00321EFB" w:rsidRDefault="00B56EBD" w:rsidP="00B56EBD">
      <w:pPr>
        <w:keepNext/>
        <w:widowControl w:val="0"/>
        <w:numPr>
          <w:ilvl w:val="1"/>
          <w:numId w:val="1"/>
        </w:numPr>
        <w:tabs>
          <w:tab w:val="left" w:pos="720"/>
        </w:tabs>
        <w:spacing w:after="200" w:line="264" w:lineRule="auto"/>
        <w:jc w:val="both"/>
        <w:outlineLvl w:val="0"/>
        <w:rPr>
          <w:rFonts w:ascii="Georgia" w:eastAsia="Times New Roman" w:hAnsi="Georgia" w:cs="Times New Roman"/>
        </w:rPr>
      </w:pPr>
      <w:bookmarkStart w:id="427" w:name="_Toc512505578"/>
      <w:bookmarkStart w:id="428" w:name="_Toc512510046"/>
      <w:bookmarkStart w:id="429" w:name="_Toc512510193"/>
      <w:bookmarkStart w:id="430" w:name="_Toc512510602"/>
      <w:bookmarkStart w:id="431" w:name="_Toc6047703"/>
      <w:bookmarkStart w:id="432" w:name="_Toc6047982"/>
      <w:bookmarkStart w:id="433" w:name="_Toc6061820"/>
      <w:r w:rsidRPr="00321EFB">
        <w:rPr>
          <w:rFonts w:ascii="Georgia" w:eastAsia="Times New Roman" w:hAnsi="Georgia" w:cs="Times New Roman"/>
        </w:rPr>
        <w:t xml:space="preserve">All Parties shall ensure that their employees, agents and/or representatives shall not carry on any negotiations or enter into correspondence on behalf of the other Parties to this Agreement, or use the name of such other Parties in any media or printed matter, nor shall any Party or its employees, agents and/or representatives have, or purport to have, authority to execute legal documents, enter into legal agreements or otherwise in any way bind the other Parties to this Agreement or create or incur any legally binding </w:t>
      </w:r>
      <w:r w:rsidRPr="00321EFB">
        <w:rPr>
          <w:rFonts w:ascii="Georgia" w:eastAsia="Times New Roman" w:hAnsi="Georgia" w:cs="Times New Roman"/>
        </w:rPr>
        <w:lastRenderedPageBreak/>
        <w:t>commitments or liabilities or any kind of nature on behalf of such other parties.</w:t>
      </w:r>
      <w:bookmarkEnd w:id="426"/>
      <w:bookmarkEnd w:id="427"/>
      <w:bookmarkEnd w:id="428"/>
      <w:bookmarkEnd w:id="429"/>
      <w:bookmarkEnd w:id="430"/>
      <w:bookmarkEnd w:id="431"/>
      <w:bookmarkEnd w:id="432"/>
      <w:bookmarkEnd w:id="433"/>
    </w:p>
    <w:p w14:paraId="011050B9"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434" w:name="_Toc231101070"/>
      <w:bookmarkStart w:id="435" w:name="_Toc375145520"/>
      <w:bookmarkStart w:id="436" w:name="_Toc6061821"/>
      <w:r w:rsidRPr="00321EFB">
        <w:rPr>
          <w:rFonts w:ascii="Georgia" w:eastAsia="Times New Roman" w:hAnsi="Georgia" w:cs="Times New Roman"/>
          <w:b/>
          <w:bCs/>
          <w:smallCaps/>
          <w:kern w:val="32"/>
        </w:rPr>
        <w:t>ASSIGNMENT</w:t>
      </w:r>
      <w:bookmarkEnd w:id="434"/>
      <w:bookmarkEnd w:id="435"/>
      <w:bookmarkEnd w:id="436"/>
    </w:p>
    <w:p w14:paraId="69F57C3B" w14:textId="77777777" w:rsidR="00B56EBD" w:rsidRPr="00321EFB" w:rsidRDefault="00B56EBD" w:rsidP="00B56EBD">
      <w:pPr>
        <w:tabs>
          <w:tab w:val="left" w:pos="720"/>
          <w:tab w:val="left" w:pos="990"/>
        </w:tabs>
        <w:spacing w:after="200" w:line="264" w:lineRule="auto"/>
        <w:ind w:left="720"/>
        <w:jc w:val="both"/>
        <w:rPr>
          <w:rFonts w:ascii="Georgia" w:eastAsia="Times New Roman" w:hAnsi="Georgia" w:cs="Times New Roman"/>
        </w:rPr>
      </w:pPr>
      <w:r w:rsidRPr="00321EFB">
        <w:rPr>
          <w:rFonts w:ascii="Georgia" w:eastAsia="Times New Roman" w:hAnsi="Georgia" w:cs="Times New Roman"/>
        </w:rPr>
        <w:t>This Agreement or any rights or benefits hereunder shall not be assignable, transferable or divisible, whether in whole or in part by a Party, without the prior written consent of the other parties provided that such consent shall not be unreasonably delayed or denied.</w:t>
      </w:r>
    </w:p>
    <w:p w14:paraId="09ABD807"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437" w:name="_Toc231101071"/>
      <w:bookmarkStart w:id="438" w:name="_Toc375145521"/>
      <w:bookmarkStart w:id="439" w:name="_Ref511300630"/>
      <w:bookmarkStart w:id="440" w:name="_Ref511657069"/>
      <w:bookmarkStart w:id="441" w:name="_Ref511658616"/>
      <w:bookmarkStart w:id="442" w:name="_Ref512260156"/>
      <w:bookmarkStart w:id="443" w:name="_Ref512261751"/>
      <w:bookmarkStart w:id="444" w:name="_Toc6061822"/>
      <w:r w:rsidRPr="00321EFB">
        <w:rPr>
          <w:rFonts w:ascii="Georgia" w:eastAsia="Times New Roman" w:hAnsi="Georgia" w:cs="Times New Roman"/>
          <w:b/>
          <w:bCs/>
          <w:smallCaps/>
          <w:kern w:val="32"/>
        </w:rPr>
        <w:t>DISPUTE RESOLUTION</w:t>
      </w:r>
      <w:bookmarkEnd w:id="437"/>
      <w:bookmarkEnd w:id="438"/>
      <w:bookmarkEnd w:id="439"/>
      <w:bookmarkEnd w:id="440"/>
      <w:bookmarkEnd w:id="441"/>
      <w:bookmarkEnd w:id="442"/>
      <w:bookmarkEnd w:id="443"/>
      <w:bookmarkEnd w:id="444"/>
    </w:p>
    <w:p w14:paraId="208B3566" w14:textId="77777777" w:rsidR="00152B77" w:rsidRPr="00321EFB" w:rsidRDefault="00152B77" w:rsidP="00152B77">
      <w:pPr>
        <w:keepNext/>
        <w:numPr>
          <w:ilvl w:val="1"/>
          <w:numId w:val="1"/>
        </w:numPr>
        <w:spacing w:after="200" w:line="252" w:lineRule="auto"/>
        <w:jc w:val="both"/>
        <w:outlineLvl w:val="0"/>
        <w:rPr>
          <w:rFonts w:ascii="Georgia" w:eastAsia="Times New Roman" w:hAnsi="Georgia" w:cs="Calibri"/>
        </w:rPr>
      </w:pPr>
      <w:bookmarkStart w:id="445" w:name="_Toc231101072"/>
      <w:bookmarkStart w:id="446" w:name="_Toc375145522"/>
      <w:bookmarkStart w:id="447" w:name="_Toc6061823"/>
      <w:r w:rsidRPr="00321EFB">
        <w:rPr>
          <w:rFonts w:ascii="Georgia" w:eastAsia="Times New Roman" w:hAnsi="Georgia" w:cs="Calibri"/>
        </w:rPr>
        <w:t>Should any dispute arise between the Parties hereto with regard to the interpretation, rights, obligations and/or implementation of any one or more of the provisions of this Agreement, the Parties to such dispute shall in the first instance attempt to resolve such dispute by amicable negotiation.</w:t>
      </w:r>
    </w:p>
    <w:p w14:paraId="178C4E04" w14:textId="38E323FB" w:rsidR="00152B77" w:rsidRPr="00321EFB" w:rsidRDefault="00152B77" w:rsidP="00152B77">
      <w:pPr>
        <w:keepNext/>
        <w:numPr>
          <w:ilvl w:val="1"/>
          <w:numId w:val="1"/>
        </w:numPr>
        <w:spacing w:after="200" w:line="252" w:lineRule="auto"/>
        <w:jc w:val="both"/>
        <w:outlineLvl w:val="0"/>
        <w:rPr>
          <w:rFonts w:ascii="Georgia" w:eastAsia="Times New Roman" w:hAnsi="Georgia" w:cs="Arial"/>
          <w:lang w:bidi="en-US"/>
        </w:rPr>
      </w:pPr>
      <w:r w:rsidRPr="00321EFB">
        <w:rPr>
          <w:rFonts w:ascii="Georgia" w:eastAsia="Times New Roman" w:hAnsi="Georgia" w:cs="Calibri"/>
        </w:rPr>
        <w:t>Should</w:t>
      </w:r>
      <w:r w:rsidRPr="00321EFB">
        <w:rPr>
          <w:rFonts w:ascii="Georgia" w:eastAsia="Times New Roman" w:hAnsi="Georgia" w:cs="Arial"/>
          <w:lang w:bidi="en-US"/>
        </w:rPr>
        <w:t xml:space="preserve"> such amicable negotiations fail to achieve a resolution within </w:t>
      </w:r>
      <w:proofErr w:type="gramStart"/>
      <w:r w:rsidR="00513F60" w:rsidRPr="00321EFB">
        <w:rPr>
          <w:rFonts w:ascii="Georgia" w:eastAsia="Times New Roman" w:hAnsi="Georgia" w:cs="Arial"/>
          <w:lang w:bidi="en-US"/>
        </w:rPr>
        <w:t>forty five</w:t>
      </w:r>
      <w:proofErr w:type="gramEnd"/>
      <w:r w:rsidRPr="00321EFB">
        <w:rPr>
          <w:rFonts w:ascii="Georgia" w:eastAsia="Times New Roman" w:hAnsi="Georgia" w:cs="Arial"/>
          <w:lang w:bidi="en-US"/>
        </w:rPr>
        <w:t xml:space="preserve"> (</w:t>
      </w:r>
      <w:r w:rsidR="00513F60" w:rsidRPr="00321EFB">
        <w:rPr>
          <w:rFonts w:ascii="Georgia" w:eastAsia="Times New Roman" w:hAnsi="Georgia" w:cs="Arial"/>
          <w:lang w:bidi="en-US"/>
        </w:rPr>
        <w:t>4</w:t>
      </w:r>
      <w:r w:rsidRPr="00321EFB">
        <w:rPr>
          <w:rFonts w:ascii="Georgia" w:eastAsia="Times New Roman" w:hAnsi="Georgia" w:cs="Arial"/>
          <w:lang w:bidi="en-US"/>
        </w:rPr>
        <w:t>5) days,</w:t>
      </w:r>
      <w:r w:rsidRPr="00321EFB">
        <w:rPr>
          <w:rFonts w:ascii="Georgia" w:eastAsia="Times New Roman" w:hAnsi="Georgia" w:cs="Times New Roman"/>
          <w:shd w:val="clear" w:color="auto" w:fill="FFFFFF"/>
          <w:lang w:bidi="en-US"/>
        </w:rPr>
        <w:t xml:space="preserve"> either party may refer the dispute to mediation and such mediation shall take place in accordance with the Nairobi Centre for International Arbitration – Mediation Rules as shall be obtaining at the time of the dispute.</w:t>
      </w:r>
    </w:p>
    <w:p w14:paraId="7C99BF9F" w14:textId="77777777" w:rsidR="00152B77" w:rsidRPr="00321EFB" w:rsidRDefault="00152B77" w:rsidP="00152B77">
      <w:pPr>
        <w:keepNext/>
        <w:numPr>
          <w:ilvl w:val="1"/>
          <w:numId w:val="1"/>
        </w:numPr>
        <w:spacing w:after="200" w:line="252" w:lineRule="auto"/>
        <w:jc w:val="both"/>
        <w:outlineLvl w:val="0"/>
        <w:rPr>
          <w:rFonts w:ascii="Georgia" w:eastAsia="Times New Roman" w:hAnsi="Georgia" w:cs="Arial"/>
          <w:lang w:bidi="en-US"/>
        </w:rPr>
      </w:pPr>
      <w:r w:rsidRPr="00321EFB">
        <w:rPr>
          <w:rFonts w:ascii="Georgia" w:eastAsia="Times New Roman" w:hAnsi="Georgia" w:cs="Calibri"/>
        </w:rPr>
        <w:t>Should</w:t>
      </w:r>
      <w:r w:rsidRPr="00321EFB">
        <w:rPr>
          <w:rFonts w:ascii="Georgia" w:eastAsia="Times New Roman" w:hAnsi="Georgia" w:cs="Arial"/>
          <w:lang w:bidi="en-US"/>
        </w:rPr>
        <w:t xml:space="preserve"> such mediation fail to achieve a resolution within thirty (30) days or such other time as may be agreed between the parties, either Party may declare a dispute by written notification to the other, whereupon such dispute shall be referred to arbitration under the following terms: -</w:t>
      </w:r>
    </w:p>
    <w:p w14:paraId="3159449A" w14:textId="77777777" w:rsidR="00152B77" w:rsidRPr="00321EFB" w:rsidRDefault="00152B77" w:rsidP="00DC4F3E">
      <w:pPr>
        <w:numPr>
          <w:ilvl w:val="2"/>
          <w:numId w:val="13"/>
        </w:numPr>
        <w:spacing w:after="200" w:line="252" w:lineRule="auto"/>
        <w:ind w:left="1440"/>
        <w:jc w:val="both"/>
        <w:rPr>
          <w:rFonts w:ascii="Georgia" w:eastAsia="Times New Roman" w:hAnsi="Georgia" w:cs="Arial"/>
        </w:rPr>
      </w:pPr>
      <w:r w:rsidRPr="00321EFB">
        <w:rPr>
          <w:rFonts w:ascii="Georgia" w:eastAsia="Times New Roman" w:hAnsi="Georgia" w:cs="Arial"/>
        </w:rPr>
        <w:t>such arbitration shall be resolved under provisions of the Kenyan Arbitration Act 1995 (as amended from time to time);</w:t>
      </w:r>
    </w:p>
    <w:p w14:paraId="48A99BF1" w14:textId="7E2340B4" w:rsidR="00152B77" w:rsidRPr="00321EFB" w:rsidRDefault="00152B77" w:rsidP="00DC4F3E">
      <w:pPr>
        <w:numPr>
          <w:ilvl w:val="2"/>
          <w:numId w:val="13"/>
        </w:numPr>
        <w:spacing w:after="200" w:line="252" w:lineRule="auto"/>
        <w:ind w:left="1440"/>
        <w:jc w:val="both"/>
        <w:rPr>
          <w:rFonts w:ascii="Georgia" w:eastAsia="Times New Roman" w:hAnsi="Georgia" w:cs="Arial"/>
        </w:rPr>
      </w:pPr>
      <w:r w:rsidRPr="00321EFB">
        <w:rPr>
          <w:rFonts w:ascii="Georgia" w:eastAsia="Times New Roman" w:hAnsi="Georgia" w:cs="Arial"/>
        </w:rPr>
        <w:t xml:space="preserve">the tribunal shall consist of one arbitrator to be agreed upon between the Parties failing which such arbitrator shall be appointed by the Chairman for the time being of the </w:t>
      </w:r>
      <w:r w:rsidR="004254E4" w:rsidRPr="00321EFB">
        <w:rPr>
          <w:rFonts w:ascii="Georgia" w:eastAsia="Times New Roman" w:hAnsi="Georgia" w:cs="Arial"/>
        </w:rPr>
        <w:t xml:space="preserve">Chartered Institute of Arbitrators, Kenya Branch </w:t>
      </w:r>
      <w:r w:rsidRPr="00321EFB">
        <w:rPr>
          <w:rFonts w:ascii="Georgia" w:eastAsia="Times New Roman" w:hAnsi="Georgia" w:cs="Arial"/>
        </w:rPr>
        <w:t>upon the application of any Party;</w:t>
      </w:r>
    </w:p>
    <w:p w14:paraId="2DD037C8" w14:textId="77777777" w:rsidR="00152B77" w:rsidRPr="00321EFB" w:rsidRDefault="00152B77" w:rsidP="00DC4F3E">
      <w:pPr>
        <w:numPr>
          <w:ilvl w:val="2"/>
          <w:numId w:val="13"/>
        </w:numPr>
        <w:spacing w:after="200" w:line="252" w:lineRule="auto"/>
        <w:ind w:left="1440"/>
        <w:jc w:val="both"/>
        <w:rPr>
          <w:rFonts w:ascii="Georgia" w:eastAsia="Times New Roman" w:hAnsi="Georgia" w:cs="Arial"/>
        </w:rPr>
      </w:pPr>
      <w:r w:rsidRPr="00321EFB">
        <w:rPr>
          <w:rFonts w:ascii="Georgia" w:eastAsia="Times New Roman" w:hAnsi="Georgia" w:cs="Arial"/>
        </w:rPr>
        <w:t>the place and seat of arbitration shall be Nairobi and the language of arbitration shall be English;</w:t>
      </w:r>
    </w:p>
    <w:p w14:paraId="27F8B538" w14:textId="77777777" w:rsidR="00152B77" w:rsidRPr="00321EFB" w:rsidRDefault="00152B77" w:rsidP="00DC4F3E">
      <w:pPr>
        <w:numPr>
          <w:ilvl w:val="2"/>
          <w:numId w:val="13"/>
        </w:numPr>
        <w:spacing w:after="200" w:line="252" w:lineRule="auto"/>
        <w:ind w:left="1440"/>
        <w:jc w:val="both"/>
        <w:rPr>
          <w:rFonts w:ascii="Georgia" w:eastAsia="Times New Roman" w:hAnsi="Georgia" w:cs="Arial"/>
        </w:rPr>
      </w:pPr>
      <w:r w:rsidRPr="00321EFB">
        <w:rPr>
          <w:rFonts w:ascii="Georgia" w:eastAsia="Times New Roman" w:hAnsi="Georgia" w:cs="Arial"/>
        </w:rPr>
        <w:t>the award of the arbitration tribunal shall be final and binding upon the Parties to the extent permitted by law and any Party may apply to a court of competent jurisdiction for enforcement of such award. The award of the arbitration tribunal may take the form of an order to pay an amount or to perform or to prohibit certain activities; and</w:t>
      </w:r>
    </w:p>
    <w:p w14:paraId="0B4CFCB7" w14:textId="77777777" w:rsidR="00152B77" w:rsidRPr="00321EFB" w:rsidRDefault="00152B77" w:rsidP="00152B77">
      <w:pPr>
        <w:keepNext/>
        <w:numPr>
          <w:ilvl w:val="1"/>
          <w:numId w:val="1"/>
        </w:numPr>
        <w:spacing w:after="200" w:line="252" w:lineRule="auto"/>
        <w:jc w:val="both"/>
        <w:outlineLvl w:val="0"/>
        <w:rPr>
          <w:rFonts w:ascii="Georgia" w:eastAsia="Times New Roman" w:hAnsi="Georgia" w:cs="Arial"/>
        </w:rPr>
      </w:pPr>
      <w:r w:rsidRPr="00321EFB">
        <w:rPr>
          <w:rFonts w:ascii="Georgia" w:eastAsia="Times New Roman" w:hAnsi="Georgia" w:cs="Arial"/>
        </w:rPr>
        <w:lastRenderedPageBreak/>
        <w:t>notwithstanding the above provisions of this Clause, a party shall be entitled to seek preliminary injunctive relief or interim or conservatory measures from any court of competent jurisdiction pending the final decision or award of the arbitrator.</w:t>
      </w:r>
    </w:p>
    <w:p w14:paraId="2387A404"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r w:rsidRPr="00321EFB">
        <w:rPr>
          <w:rFonts w:ascii="Georgia" w:eastAsia="Times New Roman" w:hAnsi="Georgia" w:cs="Times New Roman"/>
          <w:b/>
          <w:bCs/>
          <w:smallCaps/>
          <w:kern w:val="32"/>
        </w:rPr>
        <w:t>FORCE MAJEURE</w:t>
      </w:r>
      <w:bookmarkEnd w:id="445"/>
      <w:bookmarkEnd w:id="446"/>
      <w:bookmarkEnd w:id="447"/>
    </w:p>
    <w:p w14:paraId="25ABF563" w14:textId="77777777" w:rsidR="00B56EBD" w:rsidRPr="00321EFB" w:rsidRDefault="00B56EBD" w:rsidP="00B56EBD">
      <w:pPr>
        <w:keepNext/>
        <w:numPr>
          <w:ilvl w:val="1"/>
          <w:numId w:val="1"/>
        </w:numPr>
        <w:tabs>
          <w:tab w:val="left" w:pos="720"/>
        </w:tabs>
        <w:spacing w:after="200" w:line="264" w:lineRule="auto"/>
        <w:jc w:val="both"/>
        <w:outlineLvl w:val="1"/>
        <w:rPr>
          <w:rFonts w:ascii="Georgia" w:eastAsia="Times New Roman" w:hAnsi="Georgia" w:cs="Arial"/>
          <w:b/>
          <w:bCs/>
          <w:iCs/>
          <w:lang w:val="en-GB"/>
        </w:rPr>
      </w:pPr>
      <w:bookmarkStart w:id="448" w:name="_Toc512505579"/>
      <w:bookmarkStart w:id="449" w:name="_Toc512510047"/>
      <w:bookmarkStart w:id="450" w:name="_Toc512510194"/>
      <w:r w:rsidRPr="00321EFB">
        <w:rPr>
          <w:rFonts w:ascii="Georgia" w:eastAsia="Times New Roman" w:hAnsi="Georgia" w:cs="Arial"/>
          <w:b/>
          <w:bCs/>
          <w:iCs/>
          <w:lang w:val="en-GB"/>
        </w:rPr>
        <w:t>Definition of Force Majeure</w:t>
      </w:r>
      <w:bookmarkEnd w:id="448"/>
      <w:bookmarkEnd w:id="449"/>
      <w:bookmarkEnd w:id="450"/>
    </w:p>
    <w:p w14:paraId="50F198D3" w14:textId="2B16B064" w:rsidR="00B56EBD" w:rsidRPr="00321EFB" w:rsidRDefault="00B56EBD" w:rsidP="00B56EBD">
      <w:pPr>
        <w:tabs>
          <w:tab w:val="left" w:pos="720"/>
        </w:tabs>
        <w:spacing w:after="200" w:line="264" w:lineRule="auto"/>
        <w:ind w:left="720"/>
        <w:jc w:val="both"/>
        <w:rPr>
          <w:rFonts w:ascii="Georgia" w:eastAsia="Times New Roman" w:hAnsi="Georgia" w:cs="Times New Roman"/>
          <w:lang w:val="en-GB"/>
        </w:rPr>
      </w:pPr>
      <w:r w:rsidRPr="00321EFB">
        <w:rPr>
          <w:rFonts w:ascii="Georgia" w:eastAsia="Times New Roman" w:hAnsi="Georgia" w:cs="Times New Roman"/>
          <w:lang w:val="en-GB"/>
        </w:rPr>
        <w:t xml:space="preserve">For the purposes of this Agreement, </w:t>
      </w:r>
      <w:r w:rsidRPr="00321EFB">
        <w:rPr>
          <w:rFonts w:ascii="Georgia" w:eastAsia="Times New Roman" w:hAnsi="Georgia" w:cs="Times New Roman"/>
          <w:b/>
          <w:lang w:val="en-GB"/>
        </w:rPr>
        <w:t>“Force Majeure”</w:t>
      </w:r>
      <w:r w:rsidRPr="00321EFB">
        <w:rPr>
          <w:rFonts w:ascii="Georgia" w:eastAsia="Times New Roman" w:hAnsi="Georgia" w:cs="Times New Roman"/>
          <w:lang w:val="en-GB"/>
        </w:rPr>
        <w:t xml:space="preserve"> means an event which could not reasonably have been avoided by a diligent party in the circumstances, which is beyond the reasonable control of a party and which makes a party’s performance of its responsibilities hereunder impossible or so impractical as reasonably to be considered impossible in the circumstances and includes, but is not limited to, war, riots, civil disorder, earthquake, storm, flood or adverse weather conditions, strikes, lockouts or other industrial action, terrorist acts, confiscation or governmental restraint</w:t>
      </w:r>
      <w:r w:rsidR="00F553F6" w:rsidRPr="00321EFB">
        <w:rPr>
          <w:rFonts w:ascii="Georgia" w:eastAsia="Times New Roman" w:hAnsi="Georgia" w:cs="Times New Roman"/>
          <w:lang w:val="en-GB"/>
        </w:rPr>
        <w:t>.</w:t>
      </w:r>
    </w:p>
    <w:p w14:paraId="452449BB" w14:textId="77777777" w:rsidR="00B56EBD" w:rsidRPr="00321EFB" w:rsidRDefault="00B56EBD" w:rsidP="00B56EBD">
      <w:pPr>
        <w:keepNext/>
        <w:numPr>
          <w:ilvl w:val="1"/>
          <w:numId w:val="1"/>
        </w:numPr>
        <w:tabs>
          <w:tab w:val="left" w:pos="720"/>
        </w:tabs>
        <w:spacing w:after="200" w:line="264" w:lineRule="auto"/>
        <w:jc w:val="both"/>
        <w:outlineLvl w:val="1"/>
        <w:rPr>
          <w:rFonts w:ascii="Georgia" w:eastAsia="Times New Roman" w:hAnsi="Georgia" w:cs="Arial"/>
          <w:b/>
          <w:bCs/>
          <w:iCs/>
          <w:lang w:val="en-GB"/>
        </w:rPr>
      </w:pPr>
      <w:bookmarkStart w:id="451" w:name="_Toc512505582"/>
      <w:bookmarkStart w:id="452" w:name="_Toc512510050"/>
      <w:bookmarkStart w:id="453" w:name="_Toc512510197"/>
      <w:r w:rsidRPr="00321EFB">
        <w:rPr>
          <w:rFonts w:ascii="Georgia" w:eastAsia="Times New Roman" w:hAnsi="Georgia" w:cs="Arial"/>
          <w:b/>
          <w:bCs/>
          <w:iCs/>
          <w:lang w:val="en-GB"/>
        </w:rPr>
        <w:t>Performance excused</w:t>
      </w:r>
      <w:bookmarkEnd w:id="451"/>
      <w:bookmarkEnd w:id="452"/>
      <w:bookmarkEnd w:id="453"/>
    </w:p>
    <w:p w14:paraId="1C2D5AE2" w14:textId="77777777" w:rsidR="00B56EBD" w:rsidRPr="00321EFB" w:rsidRDefault="00B56EBD" w:rsidP="00B56EBD">
      <w:pPr>
        <w:tabs>
          <w:tab w:val="left" w:pos="720"/>
        </w:tabs>
        <w:spacing w:after="200" w:line="264" w:lineRule="auto"/>
        <w:ind w:left="720"/>
        <w:jc w:val="both"/>
        <w:rPr>
          <w:rFonts w:ascii="Georgia" w:eastAsia="Times New Roman" w:hAnsi="Georgia" w:cs="Times New Roman"/>
          <w:lang w:val="en-GB"/>
        </w:rPr>
      </w:pPr>
      <w:r w:rsidRPr="00321EFB">
        <w:rPr>
          <w:rFonts w:ascii="Georgia" w:eastAsia="Times New Roman" w:hAnsi="Georgia" w:cs="Times New Roman"/>
          <w:lang w:val="en-GB"/>
        </w:rPr>
        <w:t>The failure of a Party to fulfil any of its obligations hereunder shall not be considered to be a breach of, or default under, this Agreement insofar as such inability arises from an event of Force Majeure, provided that the Party affected by such an event has taken all reasonable precautions, due care and reasonable alternative measures, all with the objective of carrying out the terms of this Agreement.</w:t>
      </w:r>
    </w:p>
    <w:p w14:paraId="130462AD" w14:textId="77777777" w:rsidR="00B56EBD" w:rsidRPr="00321EFB" w:rsidRDefault="00B56EBD" w:rsidP="00B56EBD">
      <w:pPr>
        <w:keepNext/>
        <w:numPr>
          <w:ilvl w:val="1"/>
          <w:numId w:val="1"/>
        </w:numPr>
        <w:tabs>
          <w:tab w:val="left" w:pos="720"/>
        </w:tabs>
        <w:spacing w:after="200" w:line="264" w:lineRule="auto"/>
        <w:jc w:val="both"/>
        <w:outlineLvl w:val="1"/>
        <w:rPr>
          <w:rFonts w:ascii="Georgia" w:eastAsia="Times New Roman" w:hAnsi="Georgia" w:cs="Arial"/>
          <w:b/>
          <w:bCs/>
          <w:iCs/>
          <w:lang w:val="en-GB"/>
        </w:rPr>
      </w:pPr>
      <w:bookmarkStart w:id="454" w:name="_Toc512505583"/>
      <w:bookmarkStart w:id="455" w:name="_Toc512510051"/>
      <w:bookmarkStart w:id="456" w:name="_Toc512510198"/>
      <w:r w:rsidRPr="00321EFB">
        <w:rPr>
          <w:rFonts w:ascii="Georgia" w:eastAsia="Times New Roman" w:hAnsi="Georgia" w:cs="Arial"/>
          <w:b/>
          <w:bCs/>
          <w:iCs/>
          <w:lang w:val="en-GB"/>
        </w:rPr>
        <w:t>Duty to mitigate</w:t>
      </w:r>
      <w:bookmarkEnd w:id="454"/>
      <w:bookmarkEnd w:id="455"/>
      <w:bookmarkEnd w:id="456"/>
    </w:p>
    <w:p w14:paraId="2A4A40C5" w14:textId="77777777" w:rsidR="00B56EBD" w:rsidRPr="00321EFB" w:rsidRDefault="00B56EBD" w:rsidP="00B56EBD">
      <w:pPr>
        <w:tabs>
          <w:tab w:val="left" w:pos="720"/>
        </w:tabs>
        <w:spacing w:after="200" w:line="264" w:lineRule="auto"/>
        <w:ind w:left="720"/>
        <w:jc w:val="both"/>
        <w:rPr>
          <w:rFonts w:ascii="Georgia" w:eastAsia="Times New Roman" w:hAnsi="Georgia" w:cs="Times New Roman"/>
          <w:lang w:val="en-GB"/>
        </w:rPr>
      </w:pPr>
      <w:r w:rsidRPr="00321EFB">
        <w:rPr>
          <w:rFonts w:ascii="Georgia" w:eastAsia="Times New Roman" w:hAnsi="Georgia" w:cs="Times New Roman"/>
          <w:lang w:val="en-GB"/>
        </w:rPr>
        <w:t>A Party affected by an event of Force Majeure shall take all reasonable measures to remove such Party’s inability to fulfil its obligations hereunder with a minimum of delay.  The Parties shall take all reasonable measures to minimise the consequence of any event of Force Majeure.</w:t>
      </w:r>
    </w:p>
    <w:p w14:paraId="7DA388B3" w14:textId="77777777" w:rsidR="00B56EBD" w:rsidRPr="00321EFB" w:rsidRDefault="00B56EBD" w:rsidP="00B56EBD">
      <w:pPr>
        <w:keepNext/>
        <w:numPr>
          <w:ilvl w:val="1"/>
          <w:numId w:val="1"/>
        </w:numPr>
        <w:tabs>
          <w:tab w:val="left" w:pos="720"/>
        </w:tabs>
        <w:spacing w:after="200" w:line="264" w:lineRule="auto"/>
        <w:jc w:val="both"/>
        <w:outlineLvl w:val="1"/>
        <w:rPr>
          <w:rFonts w:ascii="Georgia" w:eastAsia="Times New Roman" w:hAnsi="Georgia" w:cs="Arial"/>
          <w:b/>
          <w:bCs/>
          <w:iCs/>
          <w:lang w:val="en-GB"/>
        </w:rPr>
      </w:pPr>
      <w:bookmarkStart w:id="457" w:name="_Toc512505584"/>
      <w:bookmarkStart w:id="458" w:name="_Toc512510052"/>
      <w:bookmarkStart w:id="459" w:name="_Toc512510199"/>
      <w:r w:rsidRPr="00321EFB">
        <w:rPr>
          <w:rFonts w:ascii="Georgia" w:eastAsia="Times New Roman" w:hAnsi="Georgia" w:cs="Arial"/>
          <w:b/>
          <w:bCs/>
          <w:iCs/>
          <w:lang w:val="en-GB"/>
        </w:rPr>
        <w:t>Notification</w:t>
      </w:r>
      <w:bookmarkEnd w:id="457"/>
      <w:bookmarkEnd w:id="458"/>
      <w:bookmarkEnd w:id="459"/>
    </w:p>
    <w:p w14:paraId="05C031A5" w14:textId="121C18E0" w:rsidR="00B56EBD" w:rsidRPr="00321EFB" w:rsidRDefault="00B56EBD" w:rsidP="00B56EBD">
      <w:pPr>
        <w:tabs>
          <w:tab w:val="left" w:pos="720"/>
        </w:tabs>
        <w:spacing w:after="200" w:line="264" w:lineRule="auto"/>
        <w:ind w:left="720"/>
        <w:jc w:val="both"/>
        <w:rPr>
          <w:rFonts w:ascii="Georgia" w:eastAsia="Times New Roman" w:hAnsi="Georgia" w:cs="Times New Roman"/>
          <w:lang w:val="en-GB"/>
        </w:rPr>
      </w:pPr>
      <w:r w:rsidRPr="00321EFB">
        <w:rPr>
          <w:rFonts w:ascii="Georgia" w:eastAsia="Times New Roman" w:hAnsi="Georgia" w:cs="Times New Roman"/>
          <w:lang w:val="en-GB"/>
        </w:rPr>
        <w:t xml:space="preserve">A Party affected by an event of Force Majeure shall notify in writing the other Party of such event as soon as possible, and in any event not later than </w:t>
      </w:r>
      <w:proofErr w:type="gramStart"/>
      <w:r w:rsidR="000202B3" w:rsidRPr="00321EFB">
        <w:rPr>
          <w:rFonts w:ascii="Georgia" w:eastAsia="Times New Roman" w:hAnsi="Georgia" w:cs="Times New Roman"/>
          <w:lang w:val="en-GB"/>
        </w:rPr>
        <w:t>twenty one</w:t>
      </w:r>
      <w:proofErr w:type="gramEnd"/>
      <w:r w:rsidRPr="00321EFB">
        <w:rPr>
          <w:rFonts w:ascii="Georgia" w:eastAsia="Times New Roman" w:hAnsi="Georgia" w:cs="Times New Roman"/>
          <w:lang w:val="en-GB"/>
        </w:rPr>
        <w:t xml:space="preserve"> (</w:t>
      </w:r>
      <w:r w:rsidR="000202B3" w:rsidRPr="00321EFB">
        <w:rPr>
          <w:rFonts w:ascii="Georgia" w:eastAsia="Times New Roman" w:hAnsi="Georgia" w:cs="Times New Roman"/>
          <w:lang w:val="en-GB"/>
        </w:rPr>
        <w:t>21</w:t>
      </w:r>
      <w:r w:rsidRPr="00321EFB">
        <w:rPr>
          <w:rFonts w:ascii="Georgia" w:eastAsia="Times New Roman" w:hAnsi="Georgia" w:cs="Times New Roman"/>
          <w:lang w:val="en-GB"/>
        </w:rPr>
        <w:t>) days following the occurrence of such event, providing evidence of the nature and cause of such event, and shall similarly give notice of the restoration of normal conditions as soon as possible.</w:t>
      </w:r>
    </w:p>
    <w:p w14:paraId="393D28BC" w14:textId="77777777" w:rsidR="00B56EBD" w:rsidRPr="00321EFB" w:rsidRDefault="00B56EBD" w:rsidP="00B56EBD">
      <w:pPr>
        <w:keepNext/>
        <w:numPr>
          <w:ilvl w:val="1"/>
          <w:numId w:val="1"/>
        </w:numPr>
        <w:tabs>
          <w:tab w:val="left" w:pos="720"/>
        </w:tabs>
        <w:spacing w:after="200" w:line="264" w:lineRule="auto"/>
        <w:jc w:val="both"/>
        <w:outlineLvl w:val="1"/>
        <w:rPr>
          <w:rFonts w:ascii="Georgia" w:eastAsia="Times New Roman" w:hAnsi="Georgia" w:cs="Arial"/>
          <w:b/>
          <w:bCs/>
          <w:iCs/>
          <w:lang w:val="en-GB"/>
        </w:rPr>
      </w:pPr>
      <w:bookmarkStart w:id="460" w:name="_Toc512505585"/>
      <w:bookmarkStart w:id="461" w:name="_Toc512510053"/>
      <w:bookmarkStart w:id="462" w:name="_Toc512510200"/>
      <w:r w:rsidRPr="00321EFB">
        <w:rPr>
          <w:rFonts w:ascii="Georgia" w:eastAsia="Times New Roman" w:hAnsi="Georgia" w:cs="Arial"/>
          <w:b/>
          <w:bCs/>
          <w:iCs/>
          <w:lang w:val="en-GB"/>
        </w:rPr>
        <w:t>Consultation</w:t>
      </w:r>
      <w:bookmarkEnd w:id="460"/>
      <w:bookmarkEnd w:id="461"/>
      <w:bookmarkEnd w:id="462"/>
    </w:p>
    <w:p w14:paraId="7A508B10" w14:textId="77777777" w:rsidR="00B56EBD" w:rsidRPr="00321EFB" w:rsidRDefault="00B56EBD" w:rsidP="00B56EBD">
      <w:pPr>
        <w:tabs>
          <w:tab w:val="left" w:pos="720"/>
        </w:tabs>
        <w:spacing w:after="200" w:line="264" w:lineRule="auto"/>
        <w:ind w:left="720"/>
        <w:jc w:val="both"/>
        <w:rPr>
          <w:rFonts w:ascii="Georgia" w:eastAsia="Times New Roman" w:hAnsi="Georgia" w:cs="Times New Roman"/>
          <w:lang w:val="en-GB"/>
        </w:rPr>
      </w:pPr>
      <w:r w:rsidRPr="00321EFB">
        <w:rPr>
          <w:rFonts w:ascii="Georgia" w:eastAsia="Times New Roman" w:hAnsi="Georgia" w:cs="Times New Roman"/>
          <w:lang w:val="en-GB"/>
        </w:rPr>
        <w:t>Not later than fourteen (14) days after the Developer, as a result of an event of Force Majeure, has become unable to discharge a material portion of its obligations, the Parties shall consult with each other with a view to agreeing on appropriate measures to be taken in the circumstances.</w:t>
      </w:r>
    </w:p>
    <w:p w14:paraId="7EF3CBAF"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463" w:name="_Toc231101074"/>
      <w:bookmarkStart w:id="464" w:name="_Toc375145524"/>
      <w:bookmarkStart w:id="465" w:name="_Toc6061824"/>
      <w:r w:rsidRPr="00321EFB">
        <w:rPr>
          <w:rFonts w:ascii="Georgia" w:eastAsia="Times New Roman" w:hAnsi="Georgia" w:cs="Times New Roman"/>
          <w:b/>
          <w:bCs/>
          <w:smallCaps/>
          <w:kern w:val="32"/>
        </w:rPr>
        <w:t>CO-OPERATION AND FURTHER ASSURANCE</w:t>
      </w:r>
      <w:bookmarkEnd w:id="463"/>
      <w:bookmarkEnd w:id="464"/>
      <w:bookmarkEnd w:id="465"/>
    </w:p>
    <w:p w14:paraId="69DA07E9" w14:textId="77777777" w:rsidR="00B56EBD" w:rsidRPr="00321EFB" w:rsidRDefault="00B56EBD" w:rsidP="00B56EBD">
      <w:pPr>
        <w:numPr>
          <w:ilvl w:val="1"/>
          <w:numId w:val="1"/>
        </w:numPr>
        <w:spacing w:after="200" w:line="264" w:lineRule="auto"/>
        <w:jc w:val="both"/>
        <w:rPr>
          <w:rFonts w:ascii="Georgia" w:eastAsia="Times New Roman" w:hAnsi="Georgia" w:cs="Times New Roman"/>
        </w:rPr>
      </w:pPr>
      <w:r w:rsidRPr="00321EFB">
        <w:rPr>
          <w:rFonts w:ascii="Georgia" w:eastAsia="Times New Roman" w:hAnsi="Georgia" w:cs="Times New Roman"/>
        </w:rPr>
        <w:t xml:space="preserve">The Parties recognize that this Agreement cannot reasonably take into consideration all matters or circumstances that may arise during the implementation of the Project. In this regard, should a situation not addressed by this Agreement arise, then the Parties shall </w:t>
      </w:r>
      <w:r w:rsidRPr="00321EFB">
        <w:rPr>
          <w:rFonts w:ascii="Georgia" w:eastAsia="Times New Roman" w:hAnsi="Georgia" w:cs="Times New Roman"/>
        </w:rPr>
        <w:lastRenderedPageBreak/>
        <w:t xml:space="preserve">cooperate to resolve it bearing in mind the completion timelines for the Project and to develop a mechanism for the resolution of similar issues arising in the course of the implementation of the Project.  Any mechanism so developed shall be appended to this Agreement and be adopted as a part of this Agreement.  </w:t>
      </w:r>
    </w:p>
    <w:p w14:paraId="6C6E61EA" w14:textId="77777777" w:rsidR="00B56EBD" w:rsidRPr="00321EFB" w:rsidRDefault="00B56EBD" w:rsidP="00B56EBD">
      <w:pPr>
        <w:numPr>
          <w:ilvl w:val="1"/>
          <w:numId w:val="1"/>
        </w:numPr>
        <w:spacing w:after="200" w:line="264" w:lineRule="auto"/>
        <w:jc w:val="both"/>
        <w:rPr>
          <w:rFonts w:ascii="Georgia" w:hAnsi="Georgia"/>
        </w:rPr>
      </w:pPr>
      <w:r w:rsidRPr="00321EFB">
        <w:rPr>
          <w:rFonts w:ascii="Georgia" w:eastAsia="Times New Roman" w:hAnsi="Georgia" w:cs="Times New Roman"/>
        </w:rPr>
        <w:t xml:space="preserve">Each Party undertakes to </w:t>
      </w:r>
      <w:r w:rsidRPr="00321EFB">
        <w:rPr>
          <w:rFonts w:ascii="Georgia" w:eastAsia="Times New Roman" w:hAnsi="Georgia" w:cs="Arial"/>
          <w:spacing w:val="-2"/>
        </w:rPr>
        <w:t xml:space="preserve">do all such assurances, acts, deeds and things at any time and </w:t>
      </w:r>
      <w:r w:rsidRPr="00321EFB">
        <w:rPr>
          <w:rFonts w:ascii="Georgia" w:eastAsia="Times New Roman" w:hAnsi="Georgia" w:cs="Times New Roman"/>
        </w:rPr>
        <w:t>from</w:t>
      </w:r>
      <w:r w:rsidRPr="00321EFB">
        <w:rPr>
          <w:rFonts w:ascii="Georgia" w:eastAsia="Times New Roman" w:hAnsi="Georgia" w:cs="Arial"/>
          <w:spacing w:val="-2"/>
        </w:rPr>
        <w:t xml:space="preserve"> time to time as shall be required to implement the Project as provided for in this Agreement and shall also </w:t>
      </w:r>
      <w:r w:rsidRPr="00321EFB">
        <w:rPr>
          <w:rFonts w:ascii="Georgia" w:eastAsia="Times New Roman" w:hAnsi="Georgia" w:cs="Times New Roman"/>
        </w:rPr>
        <w:t>execute such agreements, memoranda and documents as are contemplated under this Agreement or as may be required by the other parties in order to give effect to the provisions of this Agreement or the intentions of the Parties as set out in this Agreement.</w:t>
      </w:r>
    </w:p>
    <w:p w14:paraId="61AF39E7" w14:textId="2276B84E"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466" w:name="_Toc6061825"/>
      <w:r w:rsidRPr="00321EFB">
        <w:rPr>
          <w:rFonts w:ascii="Georgia" w:eastAsia="Times New Roman" w:hAnsi="Georgia" w:cs="Times New Roman"/>
          <w:b/>
          <w:bCs/>
          <w:smallCaps/>
          <w:kern w:val="32"/>
        </w:rPr>
        <w:t>TERMINATION</w:t>
      </w:r>
      <w:bookmarkEnd w:id="466"/>
    </w:p>
    <w:p w14:paraId="77E720E0" w14:textId="77777777" w:rsidR="00230940" w:rsidRPr="00321EFB" w:rsidRDefault="00230940" w:rsidP="00230940">
      <w:pPr>
        <w:pStyle w:val="Heading1"/>
        <w:keepLines w:val="0"/>
        <w:numPr>
          <w:ilvl w:val="1"/>
          <w:numId w:val="1"/>
        </w:numPr>
        <w:spacing w:before="0" w:after="200" w:line="288" w:lineRule="auto"/>
        <w:jc w:val="both"/>
        <w:rPr>
          <w:rFonts w:ascii="Georgia" w:hAnsi="Georgia"/>
          <w:color w:val="000000" w:themeColor="text1"/>
          <w:sz w:val="22"/>
          <w:szCs w:val="22"/>
        </w:rPr>
      </w:pPr>
      <w:r w:rsidRPr="00321EFB">
        <w:rPr>
          <w:rFonts w:ascii="Georgia" w:hAnsi="Georgia"/>
          <w:color w:val="000000" w:themeColor="text1"/>
          <w:sz w:val="22"/>
          <w:szCs w:val="22"/>
        </w:rPr>
        <w:t>The Parties shall have no ground for terminating this JVA except where:</w:t>
      </w:r>
    </w:p>
    <w:p w14:paraId="33606DCE" w14:textId="7B523153" w:rsidR="00230940" w:rsidRPr="00321EFB" w:rsidRDefault="00230940" w:rsidP="00230940">
      <w:pPr>
        <w:pStyle w:val="ListParagraph"/>
        <w:keepNext/>
        <w:numPr>
          <w:ilvl w:val="2"/>
          <w:numId w:val="1"/>
        </w:numPr>
        <w:spacing w:after="200" w:line="288" w:lineRule="auto"/>
        <w:contextualSpacing w:val="0"/>
        <w:jc w:val="both"/>
        <w:outlineLvl w:val="0"/>
        <w:rPr>
          <w:rFonts w:ascii="Georgia" w:eastAsia="Times New Roman" w:hAnsi="Georgia" w:cs="Times New Roman"/>
          <w:bCs/>
          <w:kern w:val="32"/>
        </w:rPr>
      </w:pPr>
      <w:bookmarkStart w:id="467" w:name="_Toc512505587"/>
      <w:bookmarkStart w:id="468" w:name="_Toc512510055"/>
      <w:bookmarkStart w:id="469" w:name="_Toc512510202"/>
      <w:bookmarkStart w:id="470" w:name="_Toc512510609"/>
      <w:r w:rsidRPr="00321EFB">
        <w:rPr>
          <w:rFonts w:ascii="Georgia" w:eastAsia="Times New Roman" w:hAnsi="Georgia" w:cs="Times New Roman"/>
          <w:bCs/>
          <w:kern w:val="32"/>
        </w:rPr>
        <w:t xml:space="preserve">the parties agree unanimously by way of written agreement to terminate this Agreement; </w:t>
      </w:r>
      <w:bookmarkEnd w:id="467"/>
      <w:bookmarkEnd w:id="468"/>
      <w:bookmarkEnd w:id="469"/>
      <w:bookmarkEnd w:id="470"/>
      <w:r w:rsidRPr="00321EFB">
        <w:rPr>
          <w:rFonts w:ascii="Georgia" w:eastAsia="Times New Roman" w:hAnsi="Georgia" w:cs="Times New Roman"/>
          <w:bCs/>
          <w:kern w:val="32"/>
        </w:rPr>
        <w:t>or</w:t>
      </w:r>
    </w:p>
    <w:p w14:paraId="78E53519" w14:textId="4C7E22F9" w:rsidR="00230940" w:rsidRPr="00321EFB" w:rsidRDefault="00230940" w:rsidP="00230940">
      <w:pPr>
        <w:numPr>
          <w:ilvl w:val="2"/>
          <w:numId w:val="1"/>
        </w:numPr>
        <w:spacing w:after="200" w:line="288" w:lineRule="auto"/>
        <w:jc w:val="both"/>
        <w:rPr>
          <w:rFonts w:ascii="Georgia" w:hAnsi="Georgia"/>
          <w:color w:val="000000" w:themeColor="text1"/>
        </w:rPr>
      </w:pPr>
      <w:r w:rsidRPr="00321EFB">
        <w:rPr>
          <w:rFonts w:ascii="Georgia" w:hAnsi="Georgia"/>
          <w:color w:val="000000" w:themeColor="text1"/>
        </w:rPr>
        <w:t>there is occurrence of a Force Majeure act/event; or</w:t>
      </w:r>
    </w:p>
    <w:p w14:paraId="0C32E683" w14:textId="6B8709A9" w:rsidR="00230940" w:rsidRPr="00321EFB" w:rsidRDefault="00230940" w:rsidP="00230940">
      <w:pPr>
        <w:numPr>
          <w:ilvl w:val="2"/>
          <w:numId w:val="1"/>
        </w:numPr>
        <w:spacing w:after="200" w:line="288" w:lineRule="auto"/>
        <w:jc w:val="both"/>
        <w:rPr>
          <w:rFonts w:ascii="Georgia" w:hAnsi="Georgia"/>
          <w:color w:val="000000" w:themeColor="text1"/>
        </w:rPr>
      </w:pPr>
      <w:r w:rsidRPr="00321EFB">
        <w:rPr>
          <w:rFonts w:ascii="Georgia" w:hAnsi="Georgia"/>
          <w:color w:val="000000" w:themeColor="text1"/>
        </w:rPr>
        <w:t xml:space="preserve"> the Developer is not able to finish the Project as per this Agreement; or</w:t>
      </w:r>
    </w:p>
    <w:p w14:paraId="17C1EEC2" w14:textId="04385988" w:rsidR="00230940" w:rsidRPr="00321EFB" w:rsidRDefault="00230940" w:rsidP="00230940">
      <w:pPr>
        <w:numPr>
          <w:ilvl w:val="2"/>
          <w:numId w:val="1"/>
        </w:numPr>
        <w:spacing w:after="200" w:line="288" w:lineRule="auto"/>
        <w:jc w:val="both"/>
        <w:rPr>
          <w:rFonts w:ascii="Georgia" w:hAnsi="Georgia"/>
          <w:color w:val="000000" w:themeColor="text1"/>
        </w:rPr>
      </w:pPr>
      <w:r w:rsidRPr="00321EFB">
        <w:rPr>
          <w:rFonts w:ascii="Georgia" w:hAnsi="Georgia"/>
          <w:color w:val="000000" w:themeColor="text1"/>
        </w:rPr>
        <w:t xml:space="preserve">the Developer encounters issues with the Property which the Landowner </w:t>
      </w:r>
      <w:r w:rsidR="00536F5C" w:rsidRPr="00321EFB">
        <w:rPr>
          <w:rFonts w:ascii="Georgia" w:hAnsi="Georgia"/>
          <w:color w:val="000000" w:themeColor="text1"/>
        </w:rPr>
        <w:t>is</w:t>
      </w:r>
      <w:r w:rsidRPr="00321EFB">
        <w:rPr>
          <w:rFonts w:ascii="Georgia" w:hAnsi="Georgia"/>
          <w:color w:val="000000" w:themeColor="text1"/>
        </w:rPr>
        <w:t xml:space="preserve"> not willing or capable of resolving promptly.</w:t>
      </w:r>
    </w:p>
    <w:p w14:paraId="05F140AD" w14:textId="00CF79EC" w:rsidR="00230940" w:rsidRPr="00321EFB" w:rsidRDefault="00230940" w:rsidP="00230940">
      <w:pPr>
        <w:pStyle w:val="Heading1"/>
        <w:keepLines w:val="0"/>
        <w:numPr>
          <w:ilvl w:val="1"/>
          <w:numId w:val="1"/>
        </w:numPr>
        <w:spacing w:before="0" w:after="200" w:line="288" w:lineRule="auto"/>
        <w:jc w:val="both"/>
        <w:rPr>
          <w:rFonts w:ascii="Georgia" w:hAnsi="Georgia"/>
          <w:color w:val="000000" w:themeColor="text1"/>
          <w:sz w:val="22"/>
          <w:szCs w:val="22"/>
        </w:rPr>
      </w:pPr>
      <w:r w:rsidRPr="00321EFB">
        <w:rPr>
          <w:rFonts w:ascii="Georgia" w:hAnsi="Georgia"/>
          <w:color w:val="000000" w:themeColor="text1"/>
          <w:sz w:val="22"/>
          <w:szCs w:val="22"/>
        </w:rPr>
        <w:t>Each Party shall be obligated to issue the other Party with a thirty (30) days’ written termination notice upon the occurrence of the events specified in clause 2</w:t>
      </w:r>
      <w:r w:rsidR="00073789">
        <w:rPr>
          <w:rFonts w:ascii="Georgia" w:hAnsi="Georgia"/>
          <w:color w:val="000000" w:themeColor="text1"/>
          <w:sz w:val="22"/>
          <w:szCs w:val="22"/>
        </w:rPr>
        <w:t>3</w:t>
      </w:r>
      <w:r w:rsidRPr="00321EFB">
        <w:rPr>
          <w:rFonts w:ascii="Georgia" w:hAnsi="Georgia"/>
          <w:color w:val="000000" w:themeColor="text1"/>
          <w:sz w:val="22"/>
          <w:szCs w:val="22"/>
        </w:rPr>
        <w:t>.1 above.</w:t>
      </w:r>
    </w:p>
    <w:p w14:paraId="3BDFD290" w14:textId="26B0F352" w:rsidR="00230940" w:rsidRPr="00321EFB" w:rsidRDefault="00230940" w:rsidP="00230940">
      <w:pPr>
        <w:pStyle w:val="BodyTextIndent2"/>
        <w:numPr>
          <w:ilvl w:val="1"/>
          <w:numId w:val="1"/>
        </w:numPr>
        <w:spacing w:after="200" w:line="288" w:lineRule="auto"/>
        <w:rPr>
          <w:rFonts w:ascii="Georgia" w:hAnsi="Georgia"/>
          <w:color w:val="000000" w:themeColor="text1"/>
          <w:sz w:val="22"/>
          <w:szCs w:val="22"/>
        </w:rPr>
      </w:pPr>
      <w:r w:rsidRPr="00321EFB">
        <w:rPr>
          <w:rFonts w:ascii="Georgia" w:hAnsi="Georgia"/>
          <w:color w:val="000000" w:themeColor="text1"/>
          <w:sz w:val="22"/>
          <w:szCs w:val="22"/>
        </w:rPr>
        <w:t xml:space="preserve">In the event that this JVA is terminated pursuant to </w:t>
      </w:r>
      <w:r w:rsidR="009F37F4">
        <w:rPr>
          <w:rFonts w:ascii="Georgia" w:hAnsi="Georgia"/>
          <w:color w:val="000000" w:themeColor="text1"/>
          <w:sz w:val="22"/>
          <w:szCs w:val="22"/>
        </w:rPr>
        <w:t>c</w:t>
      </w:r>
      <w:r w:rsidRPr="00321EFB">
        <w:rPr>
          <w:rFonts w:ascii="Georgia" w:hAnsi="Georgia"/>
          <w:color w:val="000000" w:themeColor="text1"/>
          <w:sz w:val="22"/>
          <w:szCs w:val="22"/>
        </w:rPr>
        <w:t>lause 2</w:t>
      </w:r>
      <w:r w:rsidR="00073789">
        <w:rPr>
          <w:rFonts w:ascii="Georgia" w:hAnsi="Georgia"/>
          <w:color w:val="000000" w:themeColor="text1"/>
          <w:sz w:val="22"/>
          <w:szCs w:val="22"/>
        </w:rPr>
        <w:t>3</w:t>
      </w:r>
      <w:r w:rsidR="00BD0679" w:rsidRPr="00321EFB">
        <w:rPr>
          <w:rFonts w:ascii="Georgia" w:hAnsi="Georgia"/>
          <w:color w:val="000000" w:themeColor="text1"/>
          <w:sz w:val="22"/>
          <w:szCs w:val="22"/>
        </w:rPr>
        <w:t xml:space="preserve">.1 </w:t>
      </w:r>
      <w:r w:rsidRPr="00321EFB">
        <w:rPr>
          <w:rFonts w:ascii="Georgia" w:hAnsi="Georgia"/>
          <w:color w:val="000000" w:themeColor="text1"/>
          <w:sz w:val="22"/>
          <w:szCs w:val="22"/>
        </w:rPr>
        <w:t xml:space="preserve">above, the Landowner shall compensate the Developer for the cost of any infrastructure built by the Developer on the Land Owner’s instructions pursuant to the terms of this JVA in such amount as shall be mutually agreed in writing by the Developer and the Landowner or, failing agreement, as shall be determined by the Arbitrator as provided for in Clause </w:t>
      </w:r>
      <w:r w:rsidR="00073789">
        <w:rPr>
          <w:rFonts w:ascii="Georgia" w:hAnsi="Georgia"/>
          <w:color w:val="000000" w:themeColor="text1"/>
          <w:sz w:val="22"/>
          <w:szCs w:val="22"/>
        </w:rPr>
        <w:t>20</w:t>
      </w:r>
      <w:r w:rsidRPr="00321EFB">
        <w:rPr>
          <w:rFonts w:ascii="Georgia" w:hAnsi="Georgia"/>
          <w:color w:val="000000" w:themeColor="text1"/>
          <w:sz w:val="22"/>
          <w:szCs w:val="22"/>
        </w:rPr>
        <w:t xml:space="preserve"> above.</w:t>
      </w:r>
    </w:p>
    <w:p w14:paraId="149DC425" w14:textId="77777777" w:rsidR="00230940" w:rsidRPr="00321EFB" w:rsidRDefault="00230940" w:rsidP="00230940">
      <w:pPr>
        <w:pStyle w:val="BodyTextIndent2"/>
        <w:numPr>
          <w:ilvl w:val="1"/>
          <w:numId w:val="1"/>
        </w:numPr>
        <w:spacing w:after="200" w:line="288" w:lineRule="auto"/>
        <w:rPr>
          <w:rFonts w:ascii="Georgia" w:hAnsi="Georgia"/>
          <w:color w:val="000000" w:themeColor="text1"/>
          <w:sz w:val="22"/>
          <w:szCs w:val="22"/>
        </w:rPr>
      </w:pPr>
      <w:r w:rsidRPr="00321EFB">
        <w:rPr>
          <w:rFonts w:ascii="Georgia" w:hAnsi="Georgia"/>
          <w:color w:val="000000" w:themeColor="text1"/>
          <w:sz w:val="22"/>
          <w:szCs w:val="22"/>
        </w:rPr>
        <w:t>Each Party shall return to the other Party any documents in its possession which belong, contain or record any of the Confidential Information of the other Party.</w:t>
      </w:r>
    </w:p>
    <w:p w14:paraId="3F893CF0" w14:textId="4B426DC4" w:rsidR="008E76DE" w:rsidRPr="00321EFB" w:rsidRDefault="00230940" w:rsidP="00230940">
      <w:pPr>
        <w:pStyle w:val="BodyTextIndent2"/>
        <w:numPr>
          <w:ilvl w:val="1"/>
          <w:numId w:val="1"/>
        </w:numPr>
        <w:spacing w:after="200" w:line="288" w:lineRule="auto"/>
        <w:rPr>
          <w:rFonts w:ascii="Georgia" w:hAnsi="Georgia"/>
          <w:color w:val="000000" w:themeColor="text1"/>
          <w:sz w:val="22"/>
          <w:szCs w:val="22"/>
        </w:rPr>
      </w:pPr>
      <w:r w:rsidRPr="00321EFB">
        <w:rPr>
          <w:rFonts w:ascii="Georgia" w:hAnsi="Georgia"/>
          <w:color w:val="000000" w:themeColor="text1"/>
          <w:sz w:val="22"/>
          <w:szCs w:val="22"/>
        </w:rPr>
        <w:t>Subject as provided in this clause, and except in respect of any accrued rights, none of the Parties shall be under any further obligations to the other Party.</w:t>
      </w:r>
    </w:p>
    <w:p w14:paraId="5F7C6852"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471" w:name="_Toc6061837"/>
      <w:r w:rsidRPr="00321EFB">
        <w:rPr>
          <w:rFonts w:ascii="Georgia" w:eastAsia="Times New Roman" w:hAnsi="Georgia" w:cs="Times New Roman"/>
          <w:b/>
          <w:bCs/>
          <w:smallCaps/>
          <w:kern w:val="32"/>
        </w:rPr>
        <w:t>NOTICES</w:t>
      </w:r>
      <w:bookmarkEnd w:id="471"/>
    </w:p>
    <w:p w14:paraId="42BAEE2D" w14:textId="77777777" w:rsidR="00B56EBD" w:rsidRPr="00321EFB" w:rsidRDefault="00B56EBD" w:rsidP="00B56EBD">
      <w:pPr>
        <w:numPr>
          <w:ilvl w:val="1"/>
          <w:numId w:val="1"/>
        </w:numPr>
        <w:spacing w:after="200" w:line="264" w:lineRule="auto"/>
        <w:jc w:val="both"/>
        <w:rPr>
          <w:rFonts w:ascii="Georgia" w:hAnsi="Georgia" w:cs="Arial"/>
          <w:spacing w:val="-3"/>
        </w:rPr>
      </w:pPr>
      <w:bookmarkStart w:id="472" w:name="_Toc231101079"/>
      <w:bookmarkStart w:id="473" w:name="_Toc375145528"/>
      <w:bookmarkStart w:id="474" w:name="_Toc231101080"/>
      <w:bookmarkStart w:id="475" w:name="_Toc375145529"/>
      <w:bookmarkStart w:id="476" w:name="_Ref511300602"/>
      <w:bookmarkStart w:id="477" w:name="_Ref512261736"/>
      <w:r w:rsidRPr="00321EFB">
        <w:rPr>
          <w:rFonts w:ascii="Georgia" w:hAnsi="Georgia"/>
        </w:rPr>
        <w:t>Any notice or other communication given or made under or in connection with the matters contemplated by this Agreement shall be in writing and in the English language.</w:t>
      </w:r>
    </w:p>
    <w:p w14:paraId="18500CC4" w14:textId="77777777" w:rsidR="00B56EBD" w:rsidRPr="00321EFB" w:rsidRDefault="00B56EBD" w:rsidP="00B56EBD">
      <w:pPr>
        <w:numPr>
          <w:ilvl w:val="1"/>
          <w:numId w:val="1"/>
        </w:numPr>
        <w:spacing w:after="200" w:line="264" w:lineRule="auto"/>
        <w:jc w:val="both"/>
        <w:rPr>
          <w:rFonts w:ascii="Georgia" w:hAnsi="Georgia" w:cs="Arial"/>
          <w:snapToGrid w:val="0"/>
          <w:spacing w:val="-3"/>
        </w:rPr>
      </w:pPr>
      <w:r w:rsidRPr="00321EFB">
        <w:rPr>
          <w:rFonts w:ascii="Georgia" w:hAnsi="Georgia" w:cs="Arial"/>
          <w:spacing w:val="-3"/>
        </w:rPr>
        <w:lastRenderedPageBreak/>
        <w:t>Except as specifically provided elsewhere in this Agreement, all notices required or permitted to be given under this Agreement shall be in writing and shall be sufficient if properly addressed and shall be deemed to have been properly served if:</w:t>
      </w:r>
    </w:p>
    <w:p w14:paraId="52067B91" w14:textId="77777777" w:rsidR="00B56EBD" w:rsidRPr="00321EFB" w:rsidRDefault="00B56EBD" w:rsidP="00DC4F3E">
      <w:pPr>
        <w:numPr>
          <w:ilvl w:val="2"/>
          <w:numId w:val="5"/>
        </w:numPr>
        <w:spacing w:after="200" w:line="264" w:lineRule="auto"/>
        <w:jc w:val="both"/>
        <w:rPr>
          <w:rFonts w:ascii="Georgia" w:hAnsi="Georgia" w:cs="Arial"/>
          <w:snapToGrid w:val="0"/>
          <w:spacing w:val="-3"/>
        </w:rPr>
      </w:pPr>
      <w:r w:rsidRPr="00321EFB">
        <w:rPr>
          <w:rFonts w:ascii="Georgia" w:hAnsi="Georgia" w:cs="Arial"/>
          <w:snapToGrid w:val="0"/>
          <w:spacing w:val="-3"/>
        </w:rPr>
        <w:t>It is hand delivered to the other party’s registered office or residential address during normal working day, and during working hours with a copy to the party’s Advocates;</w:t>
      </w:r>
    </w:p>
    <w:p w14:paraId="5DBF44A3" w14:textId="77777777" w:rsidR="00B56EBD" w:rsidRPr="00321EFB" w:rsidRDefault="00B56EBD" w:rsidP="00DC4F3E">
      <w:pPr>
        <w:keepNext/>
        <w:numPr>
          <w:ilvl w:val="2"/>
          <w:numId w:val="5"/>
        </w:numPr>
        <w:spacing w:after="200" w:line="264" w:lineRule="auto"/>
        <w:jc w:val="both"/>
        <w:outlineLvl w:val="0"/>
        <w:rPr>
          <w:rFonts w:ascii="Georgia" w:eastAsia="Times New Roman" w:hAnsi="Georgia" w:cs="Arial"/>
          <w:bCs/>
          <w:snapToGrid w:val="0"/>
          <w:spacing w:val="-3"/>
          <w:kern w:val="32"/>
        </w:rPr>
      </w:pPr>
      <w:bookmarkStart w:id="478" w:name="_Toc512505594"/>
      <w:bookmarkStart w:id="479" w:name="_Toc512510062"/>
      <w:bookmarkStart w:id="480" w:name="_Toc512510209"/>
      <w:bookmarkStart w:id="481" w:name="_Toc512510618"/>
      <w:bookmarkStart w:id="482" w:name="_Toc6061838"/>
      <w:r w:rsidRPr="00321EFB">
        <w:rPr>
          <w:rFonts w:ascii="Georgia" w:hAnsi="Georgia" w:cs="Arial"/>
          <w:snapToGrid w:val="0"/>
          <w:spacing w:val="-3"/>
        </w:rPr>
        <w:t>sent by email, upon receipt of transmission confirmation by the sender;</w:t>
      </w:r>
      <w:bookmarkEnd w:id="478"/>
      <w:bookmarkEnd w:id="479"/>
      <w:bookmarkEnd w:id="480"/>
      <w:bookmarkEnd w:id="481"/>
      <w:bookmarkEnd w:id="482"/>
    </w:p>
    <w:p w14:paraId="0DB90EB0" w14:textId="77777777" w:rsidR="00B56EBD" w:rsidRPr="00321EFB" w:rsidRDefault="00B56EBD" w:rsidP="00DC4F3E">
      <w:pPr>
        <w:keepNext/>
        <w:numPr>
          <w:ilvl w:val="2"/>
          <w:numId w:val="5"/>
        </w:numPr>
        <w:spacing w:after="200" w:line="264" w:lineRule="auto"/>
        <w:jc w:val="both"/>
        <w:outlineLvl w:val="0"/>
        <w:rPr>
          <w:rFonts w:ascii="Georgia" w:eastAsia="Times New Roman" w:hAnsi="Georgia" w:cs="Arial"/>
          <w:bCs/>
          <w:snapToGrid w:val="0"/>
          <w:spacing w:val="-3"/>
          <w:kern w:val="32"/>
        </w:rPr>
      </w:pPr>
      <w:bookmarkStart w:id="483" w:name="_Toc512505595"/>
      <w:bookmarkStart w:id="484" w:name="_Toc512510063"/>
      <w:bookmarkStart w:id="485" w:name="_Toc512510210"/>
      <w:bookmarkStart w:id="486" w:name="_Toc512510619"/>
      <w:bookmarkStart w:id="487" w:name="_Toc6061839"/>
      <w:r w:rsidRPr="00321EFB">
        <w:rPr>
          <w:rFonts w:ascii="Georgia" w:hAnsi="Georgia"/>
        </w:rPr>
        <w:t>If</w:t>
      </w:r>
      <w:r w:rsidRPr="00321EFB">
        <w:rPr>
          <w:rFonts w:ascii="Georgia" w:hAnsi="Georgia" w:cs="Arial"/>
          <w:snapToGrid w:val="0"/>
          <w:spacing w:val="-3"/>
        </w:rPr>
        <w:t xml:space="preserve"> sent by prepaid post or registered mail within fourteen (14) working days from the date of posting using the correct address herein.</w:t>
      </w:r>
      <w:bookmarkEnd w:id="483"/>
      <w:bookmarkEnd w:id="484"/>
      <w:bookmarkEnd w:id="485"/>
      <w:bookmarkEnd w:id="486"/>
      <w:bookmarkEnd w:id="487"/>
    </w:p>
    <w:p w14:paraId="0F7537E1" w14:textId="77777777" w:rsidR="00B56EBD" w:rsidRPr="00321EFB" w:rsidRDefault="00B56EBD" w:rsidP="00DC4F3E">
      <w:pPr>
        <w:keepNext/>
        <w:numPr>
          <w:ilvl w:val="2"/>
          <w:numId w:val="5"/>
        </w:numPr>
        <w:spacing w:after="200" w:line="264" w:lineRule="auto"/>
        <w:jc w:val="both"/>
        <w:outlineLvl w:val="0"/>
        <w:rPr>
          <w:rFonts w:ascii="Georgia" w:eastAsia="Times New Roman" w:hAnsi="Georgia" w:cs="Arial"/>
          <w:bCs/>
          <w:snapToGrid w:val="0"/>
          <w:spacing w:val="-3"/>
          <w:kern w:val="32"/>
        </w:rPr>
      </w:pPr>
      <w:bookmarkStart w:id="488" w:name="_Toc512505596"/>
      <w:bookmarkStart w:id="489" w:name="_Toc512510064"/>
      <w:bookmarkStart w:id="490" w:name="_Toc512510211"/>
      <w:bookmarkStart w:id="491" w:name="_Toc512510620"/>
      <w:bookmarkStart w:id="492" w:name="_Toc6061840"/>
      <w:r w:rsidRPr="00321EFB">
        <w:rPr>
          <w:rFonts w:ascii="Georgia" w:eastAsia="Times New Roman" w:hAnsi="Georgia" w:cs="Arial"/>
          <w:bCs/>
          <w:snapToGrid w:val="0"/>
          <w:spacing w:val="-3"/>
          <w:kern w:val="32"/>
        </w:rPr>
        <w:t>Notwithstanding anything contained in this Agreement, any notice that is intended to be served to a party under this Agreement be deemed to have been duly and validly served if it is also sent by email and hand delivery to the intended receipt’s advocates.</w:t>
      </w:r>
      <w:bookmarkEnd w:id="488"/>
      <w:bookmarkEnd w:id="489"/>
      <w:bookmarkEnd w:id="490"/>
      <w:bookmarkEnd w:id="491"/>
      <w:bookmarkEnd w:id="492"/>
      <w:r w:rsidRPr="00321EFB">
        <w:rPr>
          <w:rFonts w:ascii="Georgia" w:eastAsia="Times New Roman" w:hAnsi="Georgia" w:cs="Arial"/>
          <w:bCs/>
          <w:snapToGrid w:val="0"/>
          <w:spacing w:val="-3"/>
          <w:kern w:val="32"/>
        </w:rPr>
        <w:t xml:space="preserve"> </w:t>
      </w:r>
    </w:p>
    <w:p w14:paraId="1EED6039" w14:textId="77777777" w:rsidR="00B56EBD" w:rsidRPr="00321EFB" w:rsidRDefault="00B56EBD" w:rsidP="00B56EBD">
      <w:pPr>
        <w:numPr>
          <w:ilvl w:val="1"/>
          <w:numId w:val="1"/>
        </w:numPr>
        <w:spacing w:after="200" w:line="264" w:lineRule="auto"/>
        <w:jc w:val="both"/>
        <w:rPr>
          <w:rFonts w:ascii="Georgia" w:eastAsia="Times New Roman" w:hAnsi="Georgia" w:cs="Times New Roman"/>
          <w:b/>
          <w:bCs/>
          <w:smallCaps/>
          <w:kern w:val="32"/>
        </w:rPr>
      </w:pPr>
      <w:r w:rsidRPr="00321EFB">
        <w:rPr>
          <w:rFonts w:ascii="Georgia" w:hAnsi="Georgia" w:cs="Arial"/>
          <w:spacing w:val="-3"/>
        </w:rPr>
        <w:t>Either</w:t>
      </w:r>
      <w:r w:rsidRPr="00321EFB">
        <w:rPr>
          <w:rFonts w:ascii="Georgia" w:eastAsia="Times New Roman" w:hAnsi="Georgia" w:cs="Arial"/>
          <w:bCs/>
          <w:kern w:val="32"/>
        </w:rPr>
        <w:t xml:space="preserve"> party may change its address by notice in writing to the other party. </w:t>
      </w:r>
    </w:p>
    <w:p w14:paraId="13912800"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493" w:name="_Toc6061841"/>
      <w:bookmarkEnd w:id="472"/>
      <w:bookmarkEnd w:id="473"/>
      <w:r w:rsidRPr="00321EFB">
        <w:rPr>
          <w:rFonts w:ascii="Georgia" w:eastAsia="Times New Roman" w:hAnsi="Georgia" w:cs="Times New Roman"/>
          <w:b/>
          <w:bCs/>
          <w:smallCaps/>
          <w:kern w:val="32"/>
        </w:rPr>
        <w:t>GOVERNING LAW AND JURISDICTION</w:t>
      </w:r>
      <w:bookmarkEnd w:id="474"/>
      <w:bookmarkEnd w:id="475"/>
      <w:bookmarkEnd w:id="476"/>
      <w:bookmarkEnd w:id="477"/>
      <w:bookmarkEnd w:id="493"/>
    </w:p>
    <w:p w14:paraId="359C418F" w14:textId="3CF96B71" w:rsidR="000E05DC" w:rsidRPr="00321EFB" w:rsidRDefault="00B56EBD" w:rsidP="00321EFB">
      <w:pPr>
        <w:spacing w:after="200" w:line="264" w:lineRule="auto"/>
        <w:ind w:left="720"/>
        <w:jc w:val="both"/>
        <w:rPr>
          <w:rFonts w:ascii="Georgia" w:eastAsia="Times New Roman" w:hAnsi="Georgia" w:cs="Times New Roman"/>
        </w:rPr>
      </w:pPr>
      <w:r w:rsidRPr="00321EFB">
        <w:rPr>
          <w:rFonts w:ascii="Georgia" w:eastAsia="Times New Roman" w:hAnsi="Georgia" w:cs="Times New Roman"/>
        </w:rPr>
        <w:t>This Agreement shall be governed by and construed in accordance with Kenyan law</w:t>
      </w:r>
      <w:r w:rsidR="000E05DC" w:rsidRPr="00321EFB">
        <w:rPr>
          <w:rFonts w:ascii="Georgia" w:eastAsia="Times New Roman" w:hAnsi="Georgia" w:cs="Times New Roman"/>
        </w:rPr>
        <w:t>.</w:t>
      </w:r>
      <w:r w:rsidRPr="00321EFB">
        <w:rPr>
          <w:rFonts w:ascii="Georgia" w:eastAsia="Times New Roman" w:hAnsi="Georgia" w:cs="Times New Roman"/>
        </w:rPr>
        <w:t xml:space="preserve"> </w:t>
      </w:r>
    </w:p>
    <w:p w14:paraId="34272274" w14:textId="77777777" w:rsidR="00B56EBD" w:rsidRPr="00AA6062"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494" w:name="_Toc6061842"/>
      <w:r w:rsidRPr="00321EFB">
        <w:rPr>
          <w:rFonts w:ascii="Georgia" w:eastAsia="Times New Roman" w:hAnsi="Georgia" w:cs="Times New Roman"/>
          <w:b/>
          <w:bCs/>
          <w:smallCaps/>
          <w:kern w:val="32"/>
        </w:rPr>
        <w:t>AMENDMENT</w:t>
      </w:r>
      <w:bookmarkEnd w:id="494"/>
      <w:r w:rsidRPr="00321EFB">
        <w:rPr>
          <w:rFonts w:ascii="Georgia" w:eastAsia="Times New Roman" w:hAnsi="Georgia" w:cs="Times New Roman"/>
          <w:b/>
          <w:bCs/>
          <w:smallCaps/>
          <w:kern w:val="32"/>
        </w:rPr>
        <w:t xml:space="preserve"> </w:t>
      </w:r>
    </w:p>
    <w:p w14:paraId="5C619514" w14:textId="77777777" w:rsidR="00B56EBD" w:rsidRPr="00321EFB" w:rsidRDefault="00B56EBD" w:rsidP="00B56EBD">
      <w:pPr>
        <w:spacing w:after="200" w:line="264" w:lineRule="auto"/>
        <w:ind w:left="720"/>
        <w:jc w:val="both"/>
        <w:rPr>
          <w:rFonts w:ascii="Georgia" w:eastAsia="Times New Roman" w:hAnsi="Georgia" w:cs="Times New Roman"/>
          <w:bCs/>
          <w:kern w:val="32"/>
        </w:rPr>
      </w:pPr>
      <w:r w:rsidRPr="00321EFB">
        <w:rPr>
          <w:rFonts w:ascii="Georgia" w:eastAsia="Times New Roman" w:hAnsi="Georgia" w:cs="Times New Roman"/>
          <w:bCs/>
          <w:kern w:val="32"/>
        </w:rPr>
        <w:t>No amendment or variation of this Agreement shall be of any force or legal effect unless reduced to writing and signed by all parties and their duly authorized representatives.</w:t>
      </w:r>
      <w:bookmarkStart w:id="495" w:name="_Toc231101081"/>
      <w:bookmarkStart w:id="496" w:name="_Toc375145530"/>
    </w:p>
    <w:p w14:paraId="26A11169"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497" w:name="_Toc6061843"/>
      <w:r w:rsidRPr="00321EFB">
        <w:rPr>
          <w:rFonts w:ascii="Georgia" w:eastAsia="Times New Roman" w:hAnsi="Georgia" w:cs="Times New Roman"/>
          <w:b/>
          <w:bCs/>
          <w:smallCaps/>
          <w:kern w:val="32"/>
        </w:rPr>
        <w:t>NO WAIVER</w:t>
      </w:r>
      <w:bookmarkStart w:id="498" w:name="_Toc511160262"/>
      <w:bookmarkStart w:id="499" w:name="_Toc511661210"/>
      <w:bookmarkEnd w:id="495"/>
      <w:bookmarkEnd w:id="496"/>
      <w:bookmarkEnd w:id="497"/>
    </w:p>
    <w:p w14:paraId="0C25A743" w14:textId="77777777" w:rsidR="00B56EBD" w:rsidRPr="00321EFB" w:rsidRDefault="00B56EBD" w:rsidP="00B56EBD">
      <w:pPr>
        <w:spacing w:after="200" w:line="264" w:lineRule="auto"/>
        <w:ind w:left="720"/>
        <w:jc w:val="both"/>
        <w:rPr>
          <w:rFonts w:ascii="Georgia" w:eastAsia="Times New Roman" w:hAnsi="Georgia" w:cs="Times New Roman"/>
          <w:bCs/>
          <w:kern w:val="32"/>
        </w:rPr>
      </w:pPr>
      <w:r w:rsidRPr="00321EFB">
        <w:rPr>
          <w:rFonts w:ascii="Georgia" w:eastAsia="Times New Roman" w:hAnsi="Georgia" w:cs="Times New Roman"/>
          <w:bCs/>
          <w:kern w:val="32"/>
        </w:rPr>
        <w:t>No exercise or failure to exercise or delay in exercising any right, power or remedy vested in either Party under, or pursuant to, this Agreement shall constitute a waiver by that Party of that or any other right, power or remedy.</w:t>
      </w:r>
      <w:bookmarkEnd w:id="498"/>
      <w:bookmarkEnd w:id="499"/>
      <w:r w:rsidRPr="00321EFB">
        <w:rPr>
          <w:rFonts w:ascii="Georgia" w:eastAsia="Times New Roman" w:hAnsi="Georgia" w:cs="Times New Roman"/>
          <w:bCs/>
          <w:kern w:val="32"/>
        </w:rPr>
        <w:t xml:space="preserve"> </w:t>
      </w:r>
    </w:p>
    <w:p w14:paraId="1B8E7F12" w14:textId="77777777" w:rsidR="00B56EBD" w:rsidRPr="00321EFB" w:rsidRDefault="00B56EBD" w:rsidP="00B56EBD">
      <w:pPr>
        <w:keepNext/>
        <w:keepLines/>
        <w:numPr>
          <w:ilvl w:val="0"/>
          <w:numId w:val="1"/>
        </w:numPr>
        <w:spacing w:after="200" w:line="264" w:lineRule="auto"/>
        <w:outlineLvl w:val="0"/>
        <w:rPr>
          <w:rFonts w:ascii="Georgia" w:eastAsia="Times New Roman" w:hAnsi="Georgia" w:cs="Times New Roman"/>
          <w:b/>
          <w:bCs/>
          <w:smallCaps/>
          <w:kern w:val="32"/>
        </w:rPr>
      </w:pPr>
      <w:bookmarkStart w:id="500" w:name="_Toc231101082"/>
      <w:bookmarkStart w:id="501" w:name="_Toc375145531"/>
      <w:bookmarkStart w:id="502" w:name="_Toc511661212"/>
      <w:bookmarkStart w:id="503" w:name="_Toc6061844"/>
      <w:r w:rsidRPr="00321EFB">
        <w:rPr>
          <w:rFonts w:ascii="Georgia" w:eastAsia="Times New Roman" w:hAnsi="Georgia" w:cs="Times New Roman"/>
          <w:b/>
          <w:bCs/>
          <w:smallCaps/>
          <w:kern w:val="32"/>
        </w:rPr>
        <w:t>INVALID CLAUSES</w:t>
      </w:r>
      <w:bookmarkEnd w:id="500"/>
      <w:bookmarkEnd w:id="501"/>
      <w:bookmarkEnd w:id="502"/>
      <w:bookmarkEnd w:id="503"/>
    </w:p>
    <w:p w14:paraId="44ADA530" w14:textId="77777777" w:rsidR="00B56EBD" w:rsidRPr="00321EFB" w:rsidRDefault="00B56EBD" w:rsidP="00B56EBD">
      <w:pPr>
        <w:spacing w:after="0" w:line="240" w:lineRule="auto"/>
        <w:ind w:left="709"/>
        <w:jc w:val="both"/>
        <w:rPr>
          <w:rFonts w:ascii="Georgia" w:eastAsia="Times New Roman" w:hAnsi="Georgia" w:cs="Times New Roman"/>
          <w:lang w:val="en-GB"/>
        </w:rPr>
      </w:pPr>
      <w:r w:rsidRPr="00321EFB">
        <w:rPr>
          <w:rFonts w:ascii="Georgia" w:eastAsia="Times New Roman" w:hAnsi="Georgia" w:cs="Times New Roman"/>
          <w:lang w:val="en-GB"/>
        </w:rPr>
        <w:t>If any one or more of the provisions of this Agreement shall be held to be invalid, illegal or unenforceable by a court of competent jurisdiction the legality and enforceability of the other provisions shall not be affected nor shall it affect the enforceability of that provision in relation to any others person or in any other jurisdiction. The Parties shall substitute and negotiate in good faith, if necessary, new provisions under reasonable terms and conditions and in compliance with the intentions of the Parties contained herein to replace the invalid, illegal or unenforceable provision and if such terms shall be agreed, this Agreement shall be amended accordingly.</w:t>
      </w:r>
    </w:p>
    <w:p w14:paraId="54A6FF7F" w14:textId="77777777" w:rsidR="00B56EBD" w:rsidRPr="00321EFB" w:rsidRDefault="00B56EBD" w:rsidP="00B56EBD">
      <w:pPr>
        <w:spacing w:after="0" w:line="240" w:lineRule="auto"/>
        <w:jc w:val="both"/>
        <w:rPr>
          <w:rFonts w:ascii="Georgia" w:eastAsia="Times New Roman" w:hAnsi="Georgia" w:cs="Times New Roman"/>
          <w:lang w:val="en-GB"/>
        </w:rPr>
      </w:pPr>
    </w:p>
    <w:p w14:paraId="25A49BE8" w14:textId="77777777" w:rsidR="00B56EBD" w:rsidRPr="00321EFB" w:rsidRDefault="00B56EBD" w:rsidP="00B56EBD">
      <w:pPr>
        <w:keepNext/>
        <w:keepLines/>
        <w:numPr>
          <w:ilvl w:val="0"/>
          <w:numId w:val="1"/>
        </w:numPr>
        <w:spacing w:after="0" w:line="240" w:lineRule="auto"/>
        <w:outlineLvl w:val="0"/>
        <w:rPr>
          <w:rFonts w:ascii="Georgia" w:eastAsia="Times New Roman" w:hAnsi="Georgia" w:cs="Times New Roman"/>
          <w:b/>
          <w:bCs/>
          <w:smallCaps/>
          <w:kern w:val="32"/>
        </w:rPr>
      </w:pPr>
      <w:bookmarkStart w:id="504" w:name="_Toc6061845"/>
      <w:bookmarkStart w:id="505" w:name="_Toc231101083"/>
      <w:bookmarkStart w:id="506" w:name="_Toc375145532"/>
      <w:r w:rsidRPr="00321EFB">
        <w:rPr>
          <w:rFonts w:ascii="Georgia" w:eastAsia="Times New Roman" w:hAnsi="Georgia" w:cs="Times New Roman"/>
          <w:b/>
          <w:bCs/>
          <w:smallCaps/>
          <w:kern w:val="32"/>
        </w:rPr>
        <w:t>COSTS</w:t>
      </w:r>
      <w:bookmarkStart w:id="507" w:name="_Toc511661203"/>
      <w:bookmarkStart w:id="508" w:name="_Toc512505597"/>
      <w:bookmarkStart w:id="509" w:name="_Toc512510065"/>
      <w:bookmarkStart w:id="510" w:name="_Toc512510212"/>
      <w:bookmarkEnd w:id="504"/>
    </w:p>
    <w:p w14:paraId="36FDD4EB" w14:textId="77777777" w:rsidR="00152B77" w:rsidRPr="00321EFB" w:rsidRDefault="00B56EBD" w:rsidP="00152B77">
      <w:pPr>
        <w:spacing w:after="200" w:line="240" w:lineRule="auto"/>
        <w:ind w:left="709"/>
        <w:jc w:val="both"/>
        <w:rPr>
          <w:rFonts w:ascii="Georgia" w:eastAsia="Times New Roman" w:hAnsi="Georgia" w:cs="Times New Roman"/>
          <w:bCs/>
          <w:kern w:val="32"/>
        </w:rPr>
      </w:pPr>
      <w:bookmarkStart w:id="511" w:name="_Toc512510625"/>
      <w:bookmarkStart w:id="512" w:name="_Toc6047727"/>
      <w:bookmarkStart w:id="513" w:name="_Toc6048006"/>
      <w:bookmarkStart w:id="514" w:name="_Toc6061846"/>
      <w:r w:rsidRPr="00321EFB">
        <w:rPr>
          <w:rFonts w:ascii="Georgia" w:eastAsia="Times New Roman" w:hAnsi="Georgia" w:cs="Times New Roman"/>
          <w:bCs/>
          <w:kern w:val="32"/>
        </w:rPr>
        <w:t xml:space="preserve">Except as otherwise provided in this Agreement, each Party shall bear its own costs in connection </w:t>
      </w:r>
      <w:proofErr w:type="gramStart"/>
      <w:r w:rsidRPr="00321EFB">
        <w:rPr>
          <w:rFonts w:ascii="Georgia" w:eastAsia="Times New Roman" w:hAnsi="Georgia" w:cs="Times New Roman"/>
          <w:bCs/>
          <w:kern w:val="32"/>
        </w:rPr>
        <w:t>with:-</w:t>
      </w:r>
      <w:bookmarkStart w:id="515" w:name="_Toc511661204"/>
      <w:bookmarkStart w:id="516" w:name="_Toc512505598"/>
      <w:bookmarkStart w:id="517" w:name="_Toc512510066"/>
      <w:bookmarkStart w:id="518" w:name="_Toc512510213"/>
      <w:bookmarkStart w:id="519" w:name="_Toc512510626"/>
      <w:bookmarkStart w:id="520" w:name="_Toc6047728"/>
      <w:bookmarkStart w:id="521" w:name="_Toc6048007"/>
      <w:bookmarkStart w:id="522" w:name="_Toc6061847"/>
      <w:bookmarkEnd w:id="507"/>
      <w:bookmarkEnd w:id="508"/>
      <w:bookmarkEnd w:id="509"/>
      <w:bookmarkEnd w:id="510"/>
      <w:bookmarkEnd w:id="511"/>
      <w:bookmarkEnd w:id="512"/>
      <w:bookmarkEnd w:id="513"/>
      <w:bookmarkEnd w:id="514"/>
      <w:proofErr w:type="gramEnd"/>
    </w:p>
    <w:p w14:paraId="42DE19B5" w14:textId="77777777" w:rsidR="00152B77" w:rsidRPr="00321EFB" w:rsidRDefault="00B56EBD" w:rsidP="00DC4F3E">
      <w:pPr>
        <w:pStyle w:val="ListParagraph"/>
        <w:numPr>
          <w:ilvl w:val="0"/>
          <w:numId w:val="14"/>
        </w:numPr>
        <w:spacing w:after="200" w:line="240" w:lineRule="auto"/>
        <w:ind w:left="1440"/>
        <w:jc w:val="both"/>
        <w:rPr>
          <w:rFonts w:ascii="Georgia" w:eastAsia="Times New Roman" w:hAnsi="Georgia" w:cs="Times New Roman"/>
          <w:bCs/>
          <w:kern w:val="32"/>
        </w:rPr>
      </w:pPr>
      <w:r w:rsidRPr="00321EFB">
        <w:rPr>
          <w:rFonts w:ascii="Georgia" w:eastAsia="Times New Roman" w:hAnsi="Georgia" w:cs="Times New Roman"/>
          <w:bCs/>
          <w:kern w:val="32"/>
        </w:rPr>
        <w:t>the negotiation, preparation, completion and implementation of this Agreement; and</w:t>
      </w:r>
      <w:bookmarkStart w:id="523" w:name="_Toc511661205"/>
      <w:bookmarkStart w:id="524" w:name="_Toc512505599"/>
      <w:bookmarkStart w:id="525" w:name="_Toc512510067"/>
      <w:bookmarkStart w:id="526" w:name="_Toc512510214"/>
      <w:bookmarkStart w:id="527" w:name="_Toc512510627"/>
      <w:bookmarkStart w:id="528" w:name="_Toc6047729"/>
      <w:bookmarkStart w:id="529" w:name="_Toc6048008"/>
      <w:bookmarkStart w:id="530" w:name="_Toc6061848"/>
      <w:bookmarkEnd w:id="515"/>
      <w:bookmarkEnd w:id="516"/>
      <w:bookmarkEnd w:id="517"/>
      <w:bookmarkEnd w:id="518"/>
      <w:bookmarkEnd w:id="519"/>
      <w:bookmarkEnd w:id="520"/>
      <w:bookmarkEnd w:id="521"/>
      <w:bookmarkEnd w:id="522"/>
    </w:p>
    <w:p w14:paraId="5D8D0287" w14:textId="77777777" w:rsidR="00152B77" w:rsidRPr="00321EFB" w:rsidRDefault="00152B77" w:rsidP="00152B77">
      <w:pPr>
        <w:pStyle w:val="ListParagraph"/>
        <w:spacing w:after="200" w:line="240" w:lineRule="auto"/>
        <w:ind w:left="1440"/>
        <w:jc w:val="both"/>
        <w:rPr>
          <w:rFonts w:ascii="Georgia" w:eastAsia="Times New Roman" w:hAnsi="Georgia" w:cs="Times New Roman"/>
          <w:bCs/>
          <w:kern w:val="32"/>
        </w:rPr>
      </w:pPr>
    </w:p>
    <w:p w14:paraId="05A6E3B7" w14:textId="77777777" w:rsidR="00152B77" w:rsidRPr="00321EFB" w:rsidRDefault="00B56EBD" w:rsidP="00DC4F3E">
      <w:pPr>
        <w:pStyle w:val="ListParagraph"/>
        <w:numPr>
          <w:ilvl w:val="0"/>
          <w:numId w:val="14"/>
        </w:numPr>
        <w:spacing w:after="200" w:line="240" w:lineRule="auto"/>
        <w:ind w:left="1440"/>
        <w:jc w:val="both"/>
        <w:rPr>
          <w:rFonts w:ascii="Georgia" w:eastAsia="Times New Roman" w:hAnsi="Georgia" w:cs="Times New Roman"/>
          <w:bCs/>
          <w:kern w:val="32"/>
        </w:rPr>
      </w:pPr>
      <w:r w:rsidRPr="00321EFB">
        <w:rPr>
          <w:rFonts w:ascii="Georgia" w:eastAsia="Times New Roman" w:hAnsi="Georgia" w:cs="Times New Roman"/>
          <w:bCs/>
          <w:kern w:val="32"/>
        </w:rPr>
        <w:lastRenderedPageBreak/>
        <w:t>preparation of any subsequent agreements, deeds of variation, indemnities and all other documents required to give effect to the terms of this Agreement.</w:t>
      </w:r>
      <w:bookmarkEnd w:id="523"/>
      <w:bookmarkEnd w:id="524"/>
      <w:bookmarkEnd w:id="525"/>
      <w:bookmarkEnd w:id="526"/>
      <w:bookmarkEnd w:id="527"/>
      <w:bookmarkEnd w:id="528"/>
      <w:bookmarkEnd w:id="529"/>
      <w:bookmarkEnd w:id="530"/>
    </w:p>
    <w:p w14:paraId="6E7AA1D1" w14:textId="77777777" w:rsidR="00B56EBD" w:rsidRPr="00321EFB" w:rsidRDefault="00B56EBD" w:rsidP="00B56EBD">
      <w:pPr>
        <w:keepNext/>
        <w:numPr>
          <w:ilvl w:val="1"/>
          <w:numId w:val="1"/>
        </w:numPr>
        <w:tabs>
          <w:tab w:val="left" w:pos="720"/>
        </w:tabs>
        <w:spacing w:after="200" w:line="240" w:lineRule="auto"/>
        <w:jc w:val="both"/>
        <w:outlineLvl w:val="0"/>
        <w:rPr>
          <w:rFonts w:ascii="Georgia" w:eastAsia="Times New Roman" w:hAnsi="Georgia" w:cs="Times New Roman"/>
          <w:kern w:val="32"/>
        </w:rPr>
      </w:pPr>
      <w:bookmarkStart w:id="531" w:name="_Toc511661206"/>
      <w:bookmarkStart w:id="532" w:name="_Toc512505600"/>
      <w:bookmarkStart w:id="533" w:name="_Toc512510068"/>
      <w:bookmarkStart w:id="534" w:name="_Toc512510215"/>
      <w:bookmarkStart w:id="535" w:name="_Toc512510628"/>
      <w:bookmarkStart w:id="536" w:name="_Toc6047730"/>
      <w:bookmarkStart w:id="537" w:name="_Toc6048009"/>
      <w:bookmarkStart w:id="538" w:name="_Toc6061849"/>
      <w:r w:rsidRPr="00321EFB">
        <w:rPr>
          <w:rFonts w:ascii="Georgia" w:eastAsia="Times New Roman" w:hAnsi="Georgia" w:cs="Times New Roman"/>
          <w:bCs/>
          <w:kern w:val="32"/>
        </w:rPr>
        <w:t xml:space="preserve">Except as expressly provided under this Agreement or agreed between the Parties in writing, each Party shall be responsible for meeting all costs and expenses incurred in </w:t>
      </w:r>
      <w:r w:rsidRPr="00321EFB">
        <w:rPr>
          <w:rFonts w:ascii="Georgia" w:eastAsia="Times New Roman" w:hAnsi="Georgia" w:cs="Times New Roman"/>
          <w:kern w:val="32"/>
        </w:rPr>
        <w:t>the fulfillment of its specific obligations under this Agreement.</w:t>
      </w:r>
      <w:bookmarkEnd w:id="531"/>
      <w:bookmarkEnd w:id="532"/>
      <w:bookmarkEnd w:id="533"/>
      <w:bookmarkEnd w:id="534"/>
      <w:bookmarkEnd w:id="535"/>
      <w:bookmarkEnd w:id="536"/>
      <w:bookmarkEnd w:id="537"/>
      <w:bookmarkEnd w:id="538"/>
    </w:p>
    <w:p w14:paraId="719ED3EC" w14:textId="77777777" w:rsidR="00B56EBD" w:rsidRPr="00321EFB" w:rsidRDefault="00B56EBD" w:rsidP="00B56EBD">
      <w:pPr>
        <w:keepNext/>
        <w:keepLines/>
        <w:numPr>
          <w:ilvl w:val="0"/>
          <w:numId w:val="1"/>
        </w:numPr>
        <w:spacing w:after="200" w:line="240" w:lineRule="auto"/>
        <w:outlineLvl w:val="0"/>
        <w:rPr>
          <w:rFonts w:ascii="Georgia" w:eastAsia="Times New Roman" w:hAnsi="Georgia" w:cs="Times New Roman"/>
          <w:b/>
          <w:bCs/>
          <w:smallCaps/>
          <w:kern w:val="32"/>
        </w:rPr>
      </w:pPr>
      <w:bookmarkStart w:id="539" w:name="_Toc6061850"/>
      <w:r w:rsidRPr="00321EFB">
        <w:rPr>
          <w:rFonts w:ascii="Georgia" w:eastAsia="Times New Roman" w:hAnsi="Georgia" w:cs="Times New Roman"/>
          <w:b/>
          <w:bCs/>
          <w:smallCaps/>
          <w:kern w:val="32"/>
        </w:rPr>
        <w:t>ENTIRE AGREEMENT</w:t>
      </w:r>
      <w:bookmarkEnd w:id="505"/>
      <w:bookmarkEnd w:id="506"/>
      <w:bookmarkEnd w:id="539"/>
    </w:p>
    <w:p w14:paraId="7534EE75" w14:textId="77777777" w:rsidR="00B56EBD" w:rsidRPr="00321EFB" w:rsidRDefault="00B56EBD" w:rsidP="00B56EBD">
      <w:pPr>
        <w:keepNext/>
        <w:numPr>
          <w:ilvl w:val="1"/>
          <w:numId w:val="1"/>
        </w:numPr>
        <w:tabs>
          <w:tab w:val="left" w:pos="720"/>
        </w:tabs>
        <w:spacing w:after="200" w:line="240" w:lineRule="auto"/>
        <w:jc w:val="both"/>
        <w:outlineLvl w:val="0"/>
        <w:rPr>
          <w:rFonts w:ascii="Georgia" w:eastAsia="Times New Roman" w:hAnsi="Georgia" w:cs="Times New Roman"/>
          <w:bCs/>
          <w:kern w:val="32"/>
        </w:rPr>
      </w:pPr>
      <w:bookmarkStart w:id="540" w:name="_Toc512505601"/>
      <w:bookmarkStart w:id="541" w:name="_Toc512510069"/>
      <w:bookmarkStart w:id="542" w:name="_Toc512510216"/>
      <w:bookmarkStart w:id="543" w:name="_Toc512510631"/>
      <w:bookmarkStart w:id="544" w:name="_Toc6047732"/>
      <w:bookmarkStart w:id="545" w:name="_Toc6048011"/>
      <w:bookmarkStart w:id="546" w:name="_Toc6061851"/>
      <w:bookmarkStart w:id="547" w:name="_Toc511661215"/>
      <w:r w:rsidRPr="00321EFB">
        <w:rPr>
          <w:rFonts w:ascii="Georgia" w:eastAsia="Times New Roman" w:hAnsi="Georgia" w:cs="Times New Roman"/>
          <w:bCs/>
          <w:kern w:val="32"/>
        </w:rPr>
        <w:t>This Agreement constitutes the entire agreement between the Parties relating to the subject matter hereof and supersedes all other agreements statements representations or warranties made by or between the Parties or any of them concerning the subject matter herein.</w:t>
      </w:r>
      <w:bookmarkEnd w:id="540"/>
      <w:bookmarkEnd w:id="541"/>
      <w:bookmarkEnd w:id="542"/>
      <w:bookmarkEnd w:id="543"/>
      <w:bookmarkEnd w:id="544"/>
      <w:bookmarkEnd w:id="545"/>
      <w:bookmarkEnd w:id="546"/>
      <w:r w:rsidRPr="00321EFB">
        <w:rPr>
          <w:rFonts w:ascii="Georgia" w:eastAsia="Times New Roman" w:hAnsi="Georgia" w:cs="Times New Roman"/>
          <w:bCs/>
          <w:kern w:val="32"/>
        </w:rPr>
        <w:t xml:space="preserve"> </w:t>
      </w:r>
    </w:p>
    <w:p w14:paraId="0AACE3BC" w14:textId="77777777" w:rsidR="00B56EBD" w:rsidRPr="00321EFB" w:rsidRDefault="00B56EBD" w:rsidP="00B56EBD">
      <w:pPr>
        <w:keepNext/>
        <w:numPr>
          <w:ilvl w:val="1"/>
          <w:numId w:val="1"/>
        </w:numPr>
        <w:tabs>
          <w:tab w:val="left" w:pos="720"/>
        </w:tabs>
        <w:spacing w:after="200" w:line="240" w:lineRule="auto"/>
        <w:jc w:val="both"/>
        <w:outlineLvl w:val="0"/>
        <w:rPr>
          <w:rFonts w:ascii="Georgia" w:eastAsia="Times New Roman" w:hAnsi="Georgia" w:cs="Times New Roman"/>
          <w:bCs/>
          <w:kern w:val="32"/>
        </w:rPr>
      </w:pPr>
      <w:bookmarkStart w:id="548" w:name="_Toc512505602"/>
      <w:bookmarkStart w:id="549" w:name="_Toc512510070"/>
      <w:bookmarkStart w:id="550" w:name="_Toc512510217"/>
      <w:bookmarkStart w:id="551" w:name="_Toc512510632"/>
      <w:bookmarkStart w:id="552" w:name="_Toc6047733"/>
      <w:bookmarkStart w:id="553" w:name="_Toc6048012"/>
      <w:bookmarkStart w:id="554" w:name="_Toc6061852"/>
      <w:r w:rsidRPr="00321EFB">
        <w:rPr>
          <w:rFonts w:ascii="Georgia" w:eastAsia="Times New Roman" w:hAnsi="Georgia" w:cs="Times New Roman"/>
          <w:bCs/>
          <w:kern w:val="32"/>
        </w:rPr>
        <w:t>This Agreement constitutes legally valid, binding obligations of the of the party enforceable against it in accordance with its terms and each such ancillary agreement or document to which it is a party will constitute its legal, valid and binding obligations enforceable against it in accordance with its terms.</w:t>
      </w:r>
      <w:bookmarkEnd w:id="547"/>
      <w:bookmarkEnd w:id="548"/>
      <w:bookmarkEnd w:id="549"/>
      <w:bookmarkEnd w:id="550"/>
      <w:bookmarkEnd w:id="551"/>
      <w:bookmarkEnd w:id="552"/>
      <w:bookmarkEnd w:id="553"/>
      <w:bookmarkEnd w:id="554"/>
    </w:p>
    <w:p w14:paraId="25A9660F" w14:textId="77777777" w:rsidR="00B56EBD" w:rsidRPr="00321EFB" w:rsidRDefault="00B56EBD" w:rsidP="00B56EBD">
      <w:pPr>
        <w:keepNext/>
        <w:tabs>
          <w:tab w:val="left" w:pos="720"/>
        </w:tabs>
        <w:spacing w:after="0" w:line="240" w:lineRule="auto"/>
        <w:ind w:left="720"/>
        <w:jc w:val="both"/>
        <w:outlineLvl w:val="0"/>
        <w:rPr>
          <w:rFonts w:ascii="Georgia" w:eastAsia="Times New Roman" w:hAnsi="Georgia" w:cs="Times New Roman"/>
          <w:bCs/>
          <w:kern w:val="32"/>
        </w:rPr>
      </w:pPr>
    </w:p>
    <w:p w14:paraId="6EBD2137" w14:textId="0EC80318" w:rsidR="00B56EBD" w:rsidRPr="00321EFB" w:rsidRDefault="00B56EBD" w:rsidP="00B56EBD">
      <w:pPr>
        <w:spacing w:after="200" w:line="264" w:lineRule="auto"/>
        <w:jc w:val="both"/>
        <w:rPr>
          <w:rFonts w:ascii="Georgia" w:eastAsia="Times New Roman" w:hAnsi="Georgia" w:cs="Times New Roman"/>
          <w:lang w:val="en-GB"/>
        </w:rPr>
      </w:pPr>
      <w:r w:rsidRPr="00321EFB">
        <w:rPr>
          <w:rFonts w:ascii="Georgia" w:eastAsia="Times New Roman" w:hAnsi="Georgia" w:cs="Times New Roman"/>
          <w:b/>
          <w:lang w:val="en-GB"/>
        </w:rPr>
        <w:t>IN WITNESS WHEREOF</w:t>
      </w:r>
      <w:r w:rsidRPr="00321EFB">
        <w:rPr>
          <w:rFonts w:ascii="Georgia" w:eastAsia="Times New Roman" w:hAnsi="Georgia" w:cs="Times New Roman"/>
          <w:lang w:val="en-GB"/>
        </w:rPr>
        <w:t xml:space="preserve"> the Parties hereto have signed this agreement the day and year first hereinabove written</w:t>
      </w:r>
      <w:r w:rsidR="00230940" w:rsidRPr="00321EFB">
        <w:rPr>
          <w:rFonts w:ascii="Georgia" w:eastAsia="Times New Roman" w:hAnsi="Georgia" w:cs="Times New Roman"/>
          <w:lang w:val="en-GB"/>
        </w:rPr>
        <w:t>.</w:t>
      </w:r>
    </w:p>
    <w:p w14:paraId="68B03E07" w14:textId="77777777" w:rsidR="006F3B7B" w:rsidRDefault="006F3B7B" w:rsidP="00152B77">
      <w:pPr>
        <w:spacing w:after="0" w:line="240" w:lineRule="auto"/>
        <w:jc w:val="both"/>
        <w:rPr>
          <w:rFonts w:ascii="Georgia" w:eastAsia="Calibri" w:hAnsi="Georgia" w:cs="Khmer UI"/>
          <w:b/>
        </w:rPr>
      </w:pPr>
    </w:p>
    <w:p w14:paraId="6FFF18CF" w14:textId="77777777" w:rsidR="00885544" w:rsidRDefault="00885544" w:rsidP="00152B77">
      <w:pPr>
        <w:spacing w:after="0" w:line="240" w:lineRule="auto"/>
        <w:jc w:val="both"/>
        <w:rPr>
          <w:rFonts w:ascii="Georgia" w:eastAsia="Calibri" w:hAnsi="Georgia" w:cs="Khmer UI"/>
          <w:b/>
        </w:rPr>
      </w:pPr>
    </w:p>
    <w:p w14:paraId="2A1A00CC" w14:textId="77777777" w:rsidR="00885544" w:rsidRDefault="00885544" w:rsidP="00152B77">
      <w:pPr>
        <w:spacing w:after="0" w:line="240" w:lineRule="auto"/>
        <w:jc w:val="both"/>
        <w:rPr>
          <w:rFonts w:ascii="Georgia" w:eastAsia="Calibri" w:hAnsi="Georgia" w:cs="Khmer UI"/>
          <w:b/>
        </w:rPr>
      </w:pPr>
    </w:p>
    <w:p w14:paraId="28F8E0D8" w14:textId="3776EFB0" w:rsidR="00885544" w:rsidRDefault="00885544" w:rsidP="00152B77">
      <w:pPr>
        <w:spacing w:after="0" w:line="240" w:lineRule="auto"/>
        <w:jc w:val="both"/>
        <w:rPr>
          <w:rFonts w:ascii="Georgia" w:eastAsia="Calibri" w:hAnsi="Georgia" w:cs="Khmer UI"/>
          <w:b/>
        </w:rPr>
      </w:pPr>
    </w:p>
    <w:p w14:paraId="59016C8E" w14:textId="77777777" w:rsidR="002F315B" w:rsidRDefault="002F315B" w:rsidP="00152B77">
      <w:pPr>
        <w:spacing w:after="0" w:line="240" w:lineRule="auto"/>
        <w:jc w:val="both"/>
        <w:rPr>
          <w:rFonts w:ascii="Georgia" w:eastAsia="Calibri" w:hAnsi="Georgia" w:cs="Khmer UI"/>
          <w:b/>
        </w:rPr>
      </w:pPr>
    </w:p>
    <w:p w14:paraId="423CE036" w14:textId="77777777" w:rsidR="00D35441" w:rsidRDefault="00D35441" w:rsidP="00152B77">
      <w:pPr>
        <w:spacing w:after="0" w:line="240" w:lineRule="auto"/>
        <w:jc w:val="both"/>
        <w:rPr>
          <w:rFonts w:ascii="Georgia" w:eastAsia="Calibri" w:hAnsi="Georgia" w:cs="Khmer UI"/>
          <w:b/>
        </w:rPr>
      </w:pPr>
    </w:p>
    <w:p w14:paraId="205B4ACD" w14:textId="77777777" w:rsidR="00D35441" w:rsidRDefault="00D35441" w:rsidP="00152B77">
      <w:pPr>
        <w:spacing w:after="0" w:line="240" w:lineRule="auto"/>
        <w:jc w:val="both"/>
        <w:rPr>
          <w:rFonts w:ascii="Georgia" w:eastAsia="Calibri" w:hAnsi="Georgia" w:cs="Khmer UI"/>
          <w:b/>
        </w:rPr>
      </w:pPr>
    </w:p>
    <w:p w14:paraId="6F227535" w14:textId="77777777" w:rsidR="00D35441" w:rsidRDefault="00D35441" w:rsidP="00152B77">
      <w:pPr>
        <w:spacing w:after="0" w:line="240" w:lineRule="auto"/>
        <w:jc w:val="both"/>
        <w:rPr>
          <w:rFonts w:ascii="Georgia" w:eastAsia="Calibri" w:hAnsi="Georgia" w:cs="Khmer UI"/>
          <w:b/>
        </w:rPr>
      </w:pPr>
    </w:p>
    <w:p w14:paraId="0659F905" w14:textId="77777777" w:rsidR="00D35441" w:rsidRDefault="00D35441" w:rsidP="00152B77">
      <w:pPr>
        <w:spacing w:after="0" w:line="240" w:lineRule="auto"/>
        <w:jc w:val="both"/>
        <w:rPr>
          <w:rFonts w:ascii="Georgia" w:eastAsia="Calibri" w:hAnsi="Georgia" w:cs="Khmer UI"/>
          <w:b/>
        </w:rPr>
      </w:pPr>
    </w:p>
    <w:p w14:paraId="1E83770D" w14:textId="77777777" w:rsidR="00D35441" w:rsidRDefault="00D35441" w:rsidP="00152B77">
      <w:pPr>
        <w:spacing w:after="0" w:line="240" w:lineRule="auto"/>
        <w:jc w:val="both"/>
        <w:rPr>
          <w:rFonts w:ascii="Georgia" w:eastAsia="Calibri" w:hAnsi="Georgia" w:cs="Khmer UI"/>
          <w:b/>
        </w:rPr>
      </w:pPr>
    </w:p>
    <w:p w14:paraId="69AB0CDC" w14:textId="77777777" w:rsidR="00D35441" w:rsidRDefault="00D35441" w:rsidP="00152B77">
      <w:pPr>
        <w:spacing w:after="0" w:line="240" w:lineRule="auto"/>
        <w:jc w:val="both"/>
        <w:rPr>
          <w:rFonts w:ascii="Georgia" w:eastAsia="Calibri" w:hAnsi="Georgia" w:cs="Khmer UI"/>
          <w:b/>
        </w:rPr>
      </w:pPr>
    </w:p>
    <w:p w14:paraId="7F27D387" w14:textId="77777777" w:rsidR="00D35441" w:rsidRDefault="00D35441" w:rsidP="00152B77">
      <w:pPr>
        <w:spacing w:after="0" w:line="240" w:lineRule="auto"/>
        <w:jc w:val="both"/>
        <w:rPr>
          <w:rFonts w:ascii="Georgia" w:eastAsia="Calibri" w:hAnsi="Georgia" w:cs="Khmer UI"/>
          <w:b/>
        </w:rPr>
      </w:pPr>
    </w:p>
    <w:p w14:paraId="0FBCB3A3" w14:textId="77777777" w:rsidR="00D35441" w:rsidRDefault="00D35441" w:rsidP="00152B77">
      <w:pPr>
        <w:spacing w:after="0" w:line="240" w:lineRule="auto"/>
        <w:jc w:val="both"/>
        <w:rPr>
          <w:rFonts w:ascii="Georgia" w:eastAsia="Calibri" w:hAnsi="Georgia" w:cs="Khmer UI"/>
          <w:b/>
        </w:rPr>
      </w:pPr>
    </w:p>
    <w:p w14:paraId="36037CD3" w14:textId="77777777" w:rsidR="00D35441" w:rsidRDefault="00D35441" w:rsidP="00152B77">
      <w:pPr>
        <w:spacing w:after="0" w:line="240" w:lineRule="auto"/>
        <w:jc w:val="both"/>
        <w:rPr>
          <w:rFonts w:ascii="Georgia" w:eastAsia="Calibri" w:hAnsi="Georgia" w:cs="Khmer UI"/>
          <w:b/>
        </w:rPr>
      </w:pPr>
    </w:p>
    <w:p w14:paraId="0F57B5E0" w14:textId="77777777" w:rsidR="00D35441" w:rsidRDefault="00D35441" w:rsidP="00152B77">
      <w:pPr>
        <w:spacing w:after="0" w:line="240" w:lineRule="auto"/>
        <w:jc w:val="both"/>
        <w:rPr>
          <w:rFonts w:ascii="Georgia" w:eastAsia="Calibri" w:hAnsi="Georgia" w:cs="Khmer UI"/>
          <w:b/>
        </w:rPr>
      </w:pPr>
    </w:p>
    <w:p w14:paraId="33BFC945" w14:textId="77777777" w:rsidR="00D35441" w:rsidRDefault="00D35441" w:rsidP="00152B77">
      <w:pPr>
        <w:spacing w:after="0" w:line="240" w:lineRule="auto"/>
        <w:jc w:val="both"/>
        <w:rPr>
          <w:rFonts w:ascii="Georgia" w:eastAsia="Calibri" w:hAnsi="Georgia" w:cs="Khmer UI"/>
          <w:b/>
        </w:rPr>
      </w:pPr>
    </w:p>
    <w:p w14:paraId="1157523E" w14:textId="77777777" w:rsidR="00D35441" w:rsidRDefault="00D35441" w:rsidP="00152B77">
      <w:pPr>
        <w:spacing w:after="0" w:line="240" w:lineRule="auto"/>
        <w:jc w:val="both"/>
        <w:rPr>
          <w:rFonts w:ascii="Georgia" w:eastAsia="Calibri" w:hAnsi="Georgia" w:cs="Khmer UI"/>
          <w:b/>
        </w:rPr>
      </w:pPr>
    </w:p>
    <w:p w14:paraId="7C9A6E58" w14:textId="77777777" w:rsidR="00D35441" w:rsidRDefault="00D35441" w:rsidP="00152B77">
      <w:pPr>
        <w:spacing w:after="0" w:line="240" w:lineRule="auto"/>
        <w:jc w:val="both"/>
        <w:rPr>
          <w:rFonts w:ascii="Georgia" w:eastAsia="Calibri" w:hAnsi="Georgia" w:cs="Khmer UI"/>
          <w:b/>
        </w:rPr>
      </w:pPr>
    </w:p>
    <w:p w14:paraId="41301787" w14:textId="77777777" w:rsidR="00D35441" w:rsidRDefault="00D35441" w:rsidP="00152B77">
      <w:pPr>
        <w:spacing w:after="0" w:line="240" w:lineRule="auto"/>
        <w:jc w:val="both"/>
        <w:rPr>
          <w:rFonts w:ascii="Georgia" w:eastAsia="Calibri" w:hAnsi="Georgia" w:cs="Khmer UI"/>
          <w:b/>
        </w:rPr>
      </w:pPr>
    </w:p>
    <w:p w14:paraId="3738AAAA" w14:textId="77777777" w:rsidR="00D35441" w:rsidRDefault="00D35441" w:rsidP="00152B77">
      <w:pPr>
        <w:spacing w:after="0" w:line="240" w:lineRule="auto"/>
        <w:jc w:val="both"/>
        <w:rPr>
          <w:rFonts w:ascii="Georgia" w:eastAsia="Calibri" w:hAnsi="Georgia" w:cs="Khmer UI"/>
          <w:b/>
        </w:rPr>
      </w:pPr>
    </w:p>
    <w:p w14:paraId="2CC0BE85" w14:textId="77777777" w:rsidR="00D35441" w:rsidRDefault="00D35441" w:rsidP="00152B77">
      <w:pPr>
        <w:spacing w:after="0" w:line="240" w:lineRule="auto"/>
        <w:jc w:val="both"/>
        <w:rPr>
          <w:rFonts w:ascii="Georgia" w:eastAsia="Calibri" w:hAnsi="Georgia" w:cs="Khmer UI"/>
          <w:b/>
        </w:rPr>
      </w:pPr>
    </w:p>
    <w:p w14:paraId="003EE025" w14:textId="77777777" w:rsidR="00D35441" w:rsidRDefault="00D35441" w:rsidP="00152B77">
      <w:pPr>
        <w:spacing w:after="0" w:line="240" w:lineRule="auto"/>
        <w:jc w:val="both"/>
        <w:rPr>
          <w:rFonts w:ascii="Georgia" w:eastAsia="Calibri" w:hAnsi="Georgia" w:cs="Khmer UI"/>
          <w:b/>
        </w:rPr>
      </w:pPr>
    </w:p>
    <w:p w14:paraId="636EE748" w14:textId="77777777" w:rsidR="00D35441" w:rsidRDefault="00D35441" w:rsidP="00152B77">
      <w:pPr>
        <w:spacing w:after="0" w:line="240" w:lineRule="auto"/>
        <w:jc w:val="both"/>
        <w:rPr>
          <w:rFonts w:ascii="Georgia" w:eastAsia="Calibri" w:hAnsi="Georgia" w:cs="Khmer UI"/>
          <w:b/>
        </w:rPr>
      </w:pPr>
    </w:p>
    <w:p w14:paraId="45E04583" w14:textId="77777777" w:rsidR="00D35441" w:rsidRDefault="00D35441" w:rsidP="00152B77">
      <w:pPr>
        <w:spacing w:after="0" w:line="240" w:lineRule="auto"/>
        <w:jc w:val="both"/>
        <w:rPr>
          <w:rFonts w:ascii="Georgia" w:eastAsia="Calibri" w:hAnsi="Georgia" w:cs="Khmer UI"/>
          <w:b/>
        </w:rPr>
      </w:pPr>
    </w:p>
    <w:p w14:paraId="35C28C26" w14:textId="77777777" w:rsidR="00D35441" w:rsidRDefault="00D35441" w:rsidP="00152B77">
      <w:pPr>
        <w:spacing w:after="0" w:line="240" w:lineRule="auto"/>
        <w:jc w:val="both"/>
        <w:rPr>
          <w:rFonts w:ascii="Georgia" w:eastAsia="Calibri" w:hAnsi="Georgia" w:cs="Khmer UI"/>
          <w:b/>
        </w:rPr>
      </w:pPr>
    </w:p>
    <w:p w14:paraId="79BA57FA" w14:textId="77777777" w:rsidR="00D35441" w:rsidRDefault="00D35441" w:rsidP="00152B77">
      <w:pPr>
        <w:spacing w:after="0" w:line="240" w:lineRule="auto"/>
        <w:jc w:val="both"/>
        <w:rPr>
          <w:rFonts w:ascii="Georgia" w:eastAsia="Calibri" w:hAnsi="Georgia" w:cs="Khmer UI"/>
          <w:b/>
        </w:rPr>
      </w:pPr>
    </w:p>
    <w:p w14:paraId="06E15596" w14:textId="77777777" w:rsidR="00D35441" w:rsidRDefault="00D35441" w:rsidP="00152B77">
      <w:pPr>
        <w:spacing w:after="0" w:line="240" w:lineRule="auto"/>
        <w:jc w:val="both"/>
        <w:rPr>
          <w:rFonts w:ascii="Georgia" w:eastAsia="Calibri" w:hAnsi="Georgia" w:cs="Khmer UI"/>
          <w:b/>
        </w:rPr>
      </w:pPr>
    </w:p>
    <w:p w14:paraId="6033F0A8" w14:textId="77777777" w:rsidR="00D35441" w:rsidRDefault="00D35441" w:rsidP="00152B77">
      <w:pPr>
        <w:spacing w:after="0" w:line="240" w:lineRule="auto"/>
        <w:jc w:val="both"/>
        <w:rPr>
          <w:rFonts w:ascii="Georgia" w:eastAsia="Calibri" w:hAnsi="Georgia" w:cs="Khmer UI"/>
          <w:b/>
        </w:rPr>
      </w:pPr>
    </w:p>
    <w:p w14:paraId="10A87A5B" w14:textId="77777777" w:rsidR="00D35441" w:rsidRDefault="00D35441" w:rsidP="00152B77">
      <w:pPr>
        <w:spacing w:after="0" w:line="240" w:lineRule="auto"/>
        <w:jc w:val="both"/>
        <w:rPr>
          <w:rFonts w:ascii="Georgia" w:eastAsia="Calibri" w:hAnsi="Georgia" w:cs="Khmer UI"/>
          <w:b/>
        </w:rPr>
      </w:pPr>
    </w:p>
    <w:p w14:paraId="5993D8A5" w14:textId="77777777" w:rsidR="00D35441" w:rsidRDefault="00D35441" w:rsidP="00152B77">
      <w:pPr>
        <w:spacing w:after="0" w:line="240" w:lineRule="auto"/>
        <w:jc w:val="both"/>
        <w:rPr>
          <w:rFonts w:ascii="Georgia" w:eastAsia="Calibri" w:hAnsi="Georgia" w:cs="Khmer UI"/>
          <w:b/>
        </w:rPr>
      </w:pPr>
    </w:p>
    <w:p w14:paraId="331DDC11" w14:textId="77777777" w:rsidR="00D35441" w:rsidRDefault="00D35441" w:rsidP="00152B77">
      <w:pPr>
        <w:spacing w:after="0" w:line="240" w:lineRule="auto"/>
        <w:jc w:val="both"/>
        <w:rPr>
          <w:rFonts w:ascii="Georgia" w:eastAsia="Calibri" w:hAnsi="Georgia" w:cs="Khmer UI"/>
          <w:b/>
        </w:rPr>
      </w:pPr>
    </w:p>
    <w:p w14:paraId="78935983" w14:textId="17EB2602" w:rsidR="00152B77" w:rsidRPr="00152B77" w:rsidRDefault="00152B77" w:rsidP="00152B77">
      <w:pPr>
        <w:spacing w:after="0" w:line="240" w:lineRule="auto"/>
        <w:jc w:val="both"/>
        <w:rPr>
          <w:rFonts w:ascii="Georgia" w:eastAsia="Calibri" w:hAnsi="Georgia" w:cs="Khmer UI"/>
        </w:rPr>
      </w:pPr>
      <w:r w:rsidRPr="00152B77">
        <w:rPr>
          <w:rFonts w:ascii="Georgia" w:eastAsia="Calibri" w:hAnsi="Georgia" w:cs="Khmer UI"/>
          <w:b/>
        </w:rPr>
        <w:t xml:space="preserve">SIGNED </w:t>
      </w:r>
      <w:r w:rsidRPr="00152B77">
        <w:rPr>
          <w:rFonts w:ascii="Georgia" w:eastAsia="Calibri" w:hAnsi="Georgia" w:cs="Khmer UI"/>
        </w:rPr>
        <w:t>by the Landowner</w:t>
      </w:r>
      <w:r w:rsidRPr="00152B77">
        <w:rPr>
          <w:rFonts w:ascii="Georgia" w:eastAsia="Calibri" w:hAnsi="Georgia" w:cs="Khmer UI"/>
        </w:rPr>
        <w:tab/>
      </w:r>
      <w:r w:rsidRPr="00152B77">
        <w:rPr>
          <w:rFonts w:ascii="Georgia" w:eastAsia="Calibri" w:hAnsi="Georgia" w:cs="Khmer UI"/>
        </w:rPr>
        <w:tab/>
      </w:r>
      <w:r w:rsidRPr="00152B77">
        <w:rPr>
          <w:rFonts w:ascii="Georgia" w:eastAsia="Calibri" w:hAnsi="Georgia" w:cs="Khmer UI"/>
        </w:rPr>
        <w:tab/>
      </w:r>
      <w:r w:rsidR="00456C75">
        <w:rPr>
          <w:rFonts w:ascii="Georgia" w:eastAsia="Calibri" w:hAnsi="Georgia" w:cs="Khmer UI"/>
        </w:rPr>
        <w:t>)</w:t>
      </w:r>
      <w:r w:rsidRPr="00152B77">
        <w:rPr>
          <w:rFonts w:ascii="Georgia" w:eastAsia="Calibri" w:hAnsi="Georgia" w:cs="Khmer UI"/>
        </w:rPr>
        <w:tab/>
      </w:r>
      <w:r w:rsidRPr="00152B77">
        <w:rPr>
          <w:rFonts w:ascii="Georgia" w:eastAsia="Calibri" w:hAnsi="Georgia" w:cs="Khmer UI"/>
        </w:rPr>
        <w:tab/>
      </w:r>
    </w:p>
    <w:p w14:paraId="47DDEFAC" w14:textId="67DD7BFA" w:rsidR="00152B77" w:rsidRPr="00152B77" w:rsidRDefault="005E45E8" w:rsidP="00152B77">
      <w:pPr>
        <w:spacing w:after="0" w:line="240" w:lineRule="auto"/>
        <w:jc w:val="both"/>
        <w:rPr>
          <w:rFonts w:ascii="Georgia" w:eastAsia="Calibri" w:hAnsi="Georgia" w:cs="Khmer UI"/>
        </w:rPr>
      </w:pPr>
      <w:del w:id="555" w:author="USER" w:date="2021-06-02T13:52:00Z">
        <w:r w:rsidDel="00B913C5">
          <w:rPr>
            <w:rFonts w:ascii="Georgia" w:eastAsia="Times New Roman" w:hAnsi="Georgia" w:cs="Khmer UI"/>
            <w:b/>
            <w:lang w:val="en-ZA"/>
          </w:rPr>
          <w:delText>PHOEBE AMIANI</w:delText>
        </w:r>
      </w:del>
      <w:ins w:id="556" w:author="USER" w:date="2021-06-02T13:52:00Z">
        <w:r w:rsidR="00B913C5">
          <w:rPr>
            <w:rFonts w:ascii="Georgia" w:eastAsia="Times New Roman" w:hAnsi="Georgia" w:cs="Khmer UI"/>
            <w:b/>
            <w:lang w:val="en-ZA"/>
          </w:rPr>
          <w:t>XXXXXXXXXX</w:t>
        </w:r>
      </w:ins>
      <w:r w:rsidR="00152B77" w:rsidRPr="00152B77">
        <w:rPr>
          <w:rFonts w:ascii="Georgia" w:eastAsia="Calibri" w:hAnsi="Georgia" w:cs="Khmer UI"/>
          <w:b/>
        </w:rPr>
        <w:tab/>
      </w:r>
      <w:r w:rsidR="00152B77" w:rsidRPr="00152B77">
        <w:rPr>
          <w:rFonts w:ascii="Georgia" w:eastAsia="Calibri" w:hAnsi="Georgia" w:cs="Khmer UI"/>
          <w:b/>
        </w:rPr>
        <w:tab/>
      </w:r>
      <w:r w:rsidR="00152B77" w:rsidRPr="00152B77">
        <w:rPr>
          <w:rFonts w:ascii="Georgia" w:eastAsia="Calibri" w:hAnsi="Georgia" w:cs="Khmer UI"/>
          <w:b/>
        </w:rPr>
        <w:tab/>
      </w:r>
      <w:r>
        <w:rPr>
          <w:rFonts w:ascii="Georgia" w:eastAsia="Calibri" w:hAnsi="Georgia" w:cs="Khmer UI"/>
          <w:b/>
        </w:rPr>
        <w:tab/>
      </w:r>
      <w:r w:rsidR="00456C75">
        <w:rPr>
          <w:rFonts w:ascii="Georgia" w:eastAsia="Calibri" w:hAnsi="Georgia" w:cs="Khmer UI"/>
        </w:rPr>
        <w:t>)</w:t>
      </w:r>
      <w:r w:rsidR="00152B77" w:rsidRPr="00152B77">
        <w:rPr>
          <w:rFonts w:ascii="Georgia" w:eastAsia="Calibri" w:hAnsi="Georgia" w:cs="Khmer UI"/>
        </w:rPr>
        <w:t>__________________________</w:t>
      </w:r>
      <w:r w:rsidR="00152B77" w:rsidRPr="00152B77">
        <w:rPr>
          <w:rFonts w:ascii="Georgia" w:eastAsia="Calibri" w:hAnsi="Georgia" w:cs="Khmer UI"/>
          <w:b/>
        </w:rPr>
        <w:tab/>
      </w:r>
      <w:r w:rsidR="00152B77" w:rsidRPr="00152B77">
        <w:rPr>
          <w:rFonts w:ascii="Georgia" w:eastAsia="Calibri" w:hAnsi="Georgia" w:cs="Khmer UI"/>
        </w:rPr>
        <w:tab/>
      </w:r>
      <w:r w:rsidR="00152B77" w:rsidRPr="00152B77">
        <w:rPr>
          <w:rFonts w:ascii="Georgia" w:eastAsia="Calibri" w:hAnsi="Georgia" w:cs="Khmer UI"/>
        </w:rPr>
        <w:tab/>
      </w:r>
      <w:r w:rsidR="00152B77" w:rsidRPr="00152B77">
        <w:rPr>
          <w:rFonts w:ascii="Georgia" w:eastAsia="Calibri" w:hAnsi="Georgia" w:cs="Khmer UI"/>
        </w:rPr>
        <w:tab/>
      </w:r>
      <w:r w:rsidR="00152B77" w:rsidRPr="00152B77">
        <w:rPr>
          <w:rFonts w:ascii="Georgia" w:eastAsia="Calibri" w:hAnsi="Georgia" w:cs="Khmer UI"/>
        </w:rPr>
        <w:tab/>
      </w:r>
      <w:r w:rsidR="00152B77" w:rsidRPr="00152B77">
        <w:rPr>
          <w:rFonts w:ascii="Georgia" w:eastAsia="Calibri" w:hAnsi="Georgia" w:cs="Khmer UI"/>
        </w:rPr>
        <w:tab/>
      </w:r>
      <w:r w:rsidR="00152B77" w:rsidRPr="00152B77">
        <w:rPr>
          <w:rFonts w:ascii="Georgia" w:eastAsia="Calibri" w:hAnsi="Georgia" w:cs="Khmer UI"/>
        </w:rPr>
        <w:tab/>
      </w:r>
      <w:r w:rsidR="00152B77" w:rsidRPr="00152B77">
        <w:rPr>
          <w:rFonts w:ascii="Georgia" w:eastAsia="Calibri" w:hAnsi="Georgia" w:cs="Khmer UI"/>
        </w:rPr>
        <w:tab/>
      </w:r>
      <w:r w:rsidR="00456C75">
        <w:rPr>
          <w:rFonts w:ascii="Georgia" w:eastAsia="Calibri" w:hAnsi="Georgia" w:cs="Khmer UI"/>
        </w:rPr>
        <w:t>)</w:t>
      </w:r>
      <w:r w:rsidR="00152B77" w:rsidRPr="00152B77">
        <w:rPr>
          <w:rFonts w:ascii="Georgia" w:eastAsia="Calibri" w:hAnsi="Georgia" w:cs="Khmer UI"/>
          <w:b/>
        </w:rPr>
        <w:t xml:space="preserve"> </w:t>
      </w:r>
      <w:del w:id="557" w:author="USER" w:date="2021-06-02T13:52:00Z">
        <w:r w:rsidDel="00B913C5">
          <w:rPr>
            <w:rFonts w:ascii="Georgia" w:eastAsia="Times New Roman" w:hAnsi="Georgia" w:cs="Khmer UI"/>
            <w:b/>
            <w:lang w:val="en-ZA"/>
          </w:rPr>
          <w:delText>PHOEBE AMIANI</w:delText>
        </w:r>
      </w:del>
      <w:ins w:id="558" w:author="USER" w:date="2021-06-02T13:52:00Z">
        <w:r w:rsidR="00B913C5">
          <w:rPr>
            <w:rFonts w:ascii="Georgia" w:eastAsia="Times New Roman" w:hAnsi="Georgia" w:cs="Khmer UI"/>
            <w:b/>
            <w:lang w:val="en-ZA"/>
          </w:rPr>
          <w:t>XXXXXXXXXXXX</w:t>
        </w:r>
      </w:ins>
    </w:p>
    <w:p w14:paraId="284087B5" w14:textId="77777777" w:rsidR="00152B77" w:rsidRPr="00152B77" w:rsidRDefault="00152B77" w:rsidP="00152B77">
      <w:pPr>
        <w:spacing w:after="0" w:line="240" w:lineRule="auto"/>
        <w:jc w:val="both"/>
        <w:rPr>
          <w:rFonts w:ascii="Georgia" w:eastAsia="Calibri" w:hAnsi="Georgia" w:cs="Khmer UI"/>
        </w:rPr>
      </w:pPr>
      <w:r w:rsidRPr="00152B77">
        <w:rPr>
          <w:rFonts w:ascii="Georgia" w:eastAsia="Calibri" w:hAnsi="Georgia" w:cs="Khmer UI"/>
        </w:rPr>
        <w:t>in the presence of: -</w:t>
      </w:r>
      <w:r w:rsidRPr="00152B77">
        <w:rPr>
          <w:rFonts w:ascii="Georgia" w:eastAsia="Calibri" w:hAnsi="Georgia" w:cs="Khmer UI"/>
        </w:rPr>
        <w:tab/>
      </w:r>
      <w:r w:rsidRPr="00152B77">
        <w:rPr>
          <w:rFonts w:ascii="Georgia" w:eastAsia="Calibri" w:hAnsi="Georgia" w:cs="Khmer UI"/>
        </w:rPr>
        <w:tab/>
      </w:r>
      <w:r w:rsidRPr="00152B77">
        <w:rPr>
          <w:rFonts w:ascii="Georgia" w:eastAsia="Calibri" w:hAnsi="Georgia" w:cs="Khmer UI"/>
        </w:rPr>
        <w:tab/>
      </w:r>
      <w:r w:rsidRPr="00152B77">
        <w:rPr>
          <w:rFonts w:ascii="Georgia" w:eastAsia="Calibri" w:hAnsi="Georgia" w:cs="Khmer UI"/>
        </w:rPr>
        <w:tab/>
      </w:r>
      <w:r w:rsidR="00456C75">
        <w:rPr>
          <w:rFonts w:ascii="Georgia" w:eastAsia="Calibri" w:hAnsi="Georgia" w:cs="Khmer UI"/>
        </w:rPr>
        <w:t>)</w:t>
      </w:r>
      <w:r w:rsidRPr="00152B77">
        <w:rPr>
          <w:rFonts w:ascii="Georgia" w:eastAsia="Calibri" w:hAnsi="Georgia" w:cs="Khmer UI"/>
        </w:rPr>
        <w:tab/>
      </w:r>
      <w:r w:rsidRPr="00152B77">
        <w:rPr>
          <w:rFonts w:ascii="Georgia" w:eastAsia="Calibri" w:hAnsi="Georgia" w:cs="Khmer UI"/>
        </w:rPr>
        <w:tab/>
      </w:r>
    </w:p>
    <w:p w14:paraId="4EA2E5A6" w14:textId="77777777" w:rsidR="00152B77" w:rsidRPr="00152B77" w:rsidRDefault="00152B77" w:rsidP="00152B77">
      <w:pPr>
        <w:spacing w:after="0" w:line="240" w:lineRule="auto"/>
        <w:jc w:val="both"/>
        <w:rPr>
          <w:rFonts w:ascii="Georgia" w:eastAsia="Calibri" w:hAnsi="Georgia" w:cs="Khmer UI"/>
        </w:rPr>
      </w:pPr>
      <w:r w:rsidRPr="00152B77">
        <w:rPr>
          <w:rFonts w:ascii="Georgia" w:eastAsia="Calibri" w:hAnsi="Georgia" w:cs="Khmer UI"/>
        </w:rPr>
        <w:tab/>
      </w:r>
      <w:r w:rsidRPr="00152B77">
        <w:rPr>
          <w:rFonts w:ascii="Georgia" w:eastAsia="Calibri" w:hAnsi="Georgia" w:cs="Khmer UI"/>
        </w:rPr>
        <w:tab/>
      </w:r>
      <w:r w:rsidRPr="00152B77">
        <w:rPr>
          <w:rFonts w:ascii="Georgia" w:eastAsia="Calibri" w:hAnsi="Georgia" w:cs="Khmer UI"/>
        </w:rPr>
        <w:tab/>
      </w:r>
      <w:r w:rsidRPr="00152B77">
        <w:rPr>
          <w:rFonts w:ascii="Georgia" w:eastAsia="Calibri" w:hAnsi="Georgia" w:cs="Khmer UI"/>
        </w:rPr>
        <w:tab/>
      </w:r>
      <w:r w:rsidRPr="00152B77">
        <w:rPr>
          <w:rFonts w:ascii="Georgia" w:eastAsia="Calibri" w:hAnsi="Georgia" w:cs="Khmer UI"/>
        </w:rPr>
        <w:tab/>
      </w:r>
      <w:r w:rsidRPr="00152B77">
        <w:rPr>
          <w:rFonts w:ascii="Georgia" w:eastAsia="Calibri" w:hAnsi="Georgia" w:cs="Khmer UI"/>
        </w:rPr>
        <w:tab/>
      </w:r>
      <w:r w:rsidR="00456C75">
        <w:rPr>
          <w:rFonts w:ascii="Georgia" w:eastAsia="Calibri" w:hAnsi="Georgia" w:cs="Khmer UI"/>
        </w:rPr>
        <w:t>)</w:t>
      </w:r>
    </w:p>
    <w:p w14:paraId="005F63F9" w14:textId="288C8B54" w:rsidR="0088174A" w:rsidRDefault="00152B77" w:rsidP="00152B77">
      <w:pPr>
        <w:spacing w:after="0" w:line="240" w:lineRule="auto"/>
        <w:jc w:val="both"/>
        <w:rPr>
          <w:rFonts w:ascii="Georgia" w:eastAsia="Calibri" w:hAnsi="Georgia" w:cs="Khmer UI"/>
        </w:rPr>
      </w:pPr>
      <w:r w:rsidRPr="00152B77">
        <w:rPr>
          <w:rFonts w:ascii="Georgia" w:eastAsia="Calibri" w:hAnsi="Georgia" w:cs="Khmer UI"/>
        </w:rPr>
        <w:tab/>
      </w:r>
      <w:r w:rsidRPr="00152B77">
        <w:rPr>
          <w:rFonts w:ascii="Georgia" w:eastAsia="Calibri" w:hAnsi="Georgia" w:cs="Khmer UI"/>
        </w:rPr>
        <w:tab/>
      </w:r>
      <w:r w:rsidRPr="00152B77">
        <w:rPr>
          <w:rFonts w:ascii="Georgia" w:eastAsia="Calibri" w:hAnsi="Georgia" w:cs="Khmer UI"/>
        </w:rPr>
        <w:tab/>
      </w:r>
      <w:r w:rsidR="0088174A">
        <w:rPr>
          <w:rFonts w:ascii="Georgia" w:eastAsia="Calibri" w:hAnsi="Georgia" w:cs="Khmer UI"/>
        </w:rPr>
        <w:tab/>
      </w:r>
      <w:r w:rsidR="0088174A">
        <w:rPr>
          <w:rFonts w:ascii="Georgia" w:eastAsia="Calibri" w:hAnsi="Georgia" w:cs="Khmer UI"/>
        </w:rPr>
        <w:tab/>
      </w:r>
      <w:r w:rsidR="0088174A">
        <w:rPr>
          <w:rFonts w:ascii="Georgia" w:eastAsia="Calibri" w:hAnsi="Georgia" w:cs="Khmer UI"/>
        </w:rPr>
        <w:tab/>
        <w:t>)</w:t>
      </w:r>
    </w:p>
    <w:p w14:paraId="7ECEDD37" w14:textId="1A777AF1" w:rsidR="0088174A" w:rsidRDefault="0088174A" w:rsidP="00152B77">
      <w:pPr>
        <w:spacing w:after="0" w:line="240" w:lineRule="auto"/>
        <w:jc w:val="both"/>
        <w:rPr>
          <w:rFonts w:ascii="Georgia" w:eastAsia="Calibri" w:hAnsi="Georgia" w:cs="Khmer UI"/>
        </w:rPr>
      </w:pPr>
      <w:r>
        <w:rPr>
          <w:rFonts w:ascii="Georgia" w:eastAsia="Calibri" w:hAnsi="Georgia" w:cs="Khmer UI"/>
        </w:rPr>
        <w:tab/>
      </w:r>
      <w:r>
        <w:rPr>
          <w:rFonts w:ascii="Georgia" w:eastAsia="Calibri" w:hAnsi="Georgia" w:cs="Khmer UI"/>
        </w:rPr>
        <w:tab/>
      </w:r>
      <w:r>
        <w:rPr>
          <w:rFonts w:ascii="Georgia" w:eastAsia="Calibri" w:hAnsi="Georgia" w:cs="Khmer UI"/>
        </w:rPr>
        <w:tab/>
      </w:r>
      <w:r>
        <w:rPr>
          <w:rFonts w:ascii="Georgia" w:eastAsia="Calibri" w:hAnsi="Georgia" w:cs="Khmer UI"/>
        </w:rPr>
        <w:tab/>
      </w:r>
      <w:r>
        <w:rPr>
          <w:rFonts w:ascii="Georgia" w:eastAsia="Calibri" w:hAnsi="Georgia" w:cs="Khmer UI"/>
        </w:rPr>
        <w:tab/>
      </w:r>
      <w:r>
        <w:rPr>
          <w:rFonts w:ascii="Georgia" w:eastAsia="Calibri" w:hAnsi="Georgia" w:cs="Khmer UI"/>
        </w:rPr>
        <w:tab/>
        <w:t>)</w:t>
      </w:r>
    </w:p>
    <w:p w14:paraId="45BC2603" w14:textId="0406DD94" w:rsidR="0088174A" w:rsidRDefault="0088174A" w:rsidP="00152B77">
      <w:pPr>
        <w:spacing w:after="0" w:line="240" w:lineRule="auto"/>
        <w:jc w:val="both"/>
        <w:rPr>
          <w:rFonts w:ascii="Georgia" w:eastAsia="Calibri" w:hAnsi="Georgia" w:cs="Khmer UI"/>
        </w:rPr>
      </w:pPr>
      <w:r>
        <w:rPr>
          <w:rFonts w:ascii="Georgia" w:eastAsia="Calibri" w:hAnsi="Georgia" w:cs="Khmer UI"/>
        </w:rPr>
        <w:tab/>
      </w:r>
      <w:r>
        <w:rPr>
          <w:rFonts w:ascii="Georgia" w:eastAsia="Calibri" w:hAnsi="Georgia" w:cs="Khmer UI"/>
        </w:rPr>
        <w:tab/>
      </w:r>
      <w:r>
        <w:rPr>
          <w:rFonts w:ascii="Georgia" w:eastAsia="Calibri" w:hAnsi="Georgia" w:cs="Khmer UI"/>
        </w:rPr>
        <w:tab/>
      </w:r>
      <w:r>
        <w:rPr>
          <w:rFonts w:ascii="Georgia" w:eastAsia="Calibri" w:hAnsi="Georgia" w:cs="Khmer UI"/>
        </w:rPr>
        <w:tab/>
      </w:r>
      <w:r>
        <w:rPr>
          <w:rFonts w:ascii="Georgia" w:eastAsia="Calibri" w:hAnsi="Georgia" w:cs="Khmer UI"/>
        </w:rPr>
        <w:tab/>
      </w:r>
      <w:r>
        <w:rPr>
          <w:rFonts w:ascii="Georgia" w:eastAsia="Calibri" w:hAnsi="Georgia" w:cs="Khmer UI"/>
        </w:rPr>
        <w:tab/>
        <w:t>)</w:t>
      </w:r>
    </w:p>
    <w:p w14:paraId="5A50E24D" w14:textId="73F7AC6F" w:rsidR="00152B77" w:rsidRPr="00152B77" w:rsidRDefault="00152B77" w:rsidP="00152B77">
      <w:pPr>
        <w:spacing w:after="0" w:line="240" w:lineRule="auto"/>
        <w:jc w:val="both"/>
        <w:rPr>
          <w:rFonts w:ascii="Georgia" w:eastAsia="Calibri" w:hAnsi="Georgia" w:cs="Khmer UI"/>
        </w:rPr>
      </w:pPr>
      <w:r w:rsidRPr="00152B77">
        <w:rPr>
          <w:rFonts w:ascii="Georgia" w:eastAsia="Calibri" w:hAnsi="Georgia" w:cs="Khmer UI"/>
        </w:rPr>
        <w:tab/>
      </w:r>
      <w:r w:rsidRPr="00152B77">
        <w:rPr>
          <w:rFonts w:ascii="Georgia" w:eastAsia="Calibri" w:hAnsi="Georgia" w:cs="Khmer UI"/>
        </w:rPr>
        <w:tab/>
      </w:r>
      <w:r w:rsidRPr="00152B77">
        <w:rPr>
          <w:rFonts w:ascii="Georgia" w:eastAsia="Calibri" w:hAnsi="Georgia" w:cs="Khmer UI"/>
        </w:rPr>
        <w:tab/>
      </w:r>
      <w:r w:rsidR="0088174A">
        <w:rPr>
          <w:rFonts w:ascii="Georgia" w:eastAsia="Calibri" w:hAnsi="Georgia" w:cs="Khmer UI"/>
        </w:rPr>
        <w:tab/>
      </w:r>
      <w:r w:rsidR="0088174A">
        <w:rPr>
          <w:rFonts w:ascii="Georgia" w:eastAsia="Calibri" w:hAnsi="Georgia" w:cs="Khmer UI"/>
        </w:rPr>
        <w:tab/>
      </w:r>
      <w:r w:rsidR="0088174A">
        <w:rPr>
          <w:rFonts w:ascii="Georgia" w:eastAsia="Calibri" w:hAnsi="Georgia" w:cs="Khmer UI"/>
        </w:rPr>
        <w:tab/>
      </w:r>
      <w:r w:rsidR="00456C75">
        <w:rPr>
          <w:rFonts w:ascii="Georgia" w:eastAsia="Calibri" w:hAnsi="Georgia" w:cs="Khmer UI"/>
        </w:rPr>
        <w:t>)</w:t>
      </w:r>
    </w:p>
    <w:p w14:paraId="6C068B5F" w14:textId="77777777" w:rsidR="00152B77" w:rsidRPr="00152B77" w:rsidRDefault="00152B77" w:rsidP="00152B77">
      <w:pPr>
        <w:spacing w:after="0" w:line="240" w:lineRule="auto"/>
        <w:jc w:val="both"/>
        <w:rPr>
          <w:rFonts w:ascii="Georgia" w:eastAsia="Calibri" w:hAnsi="Georgia" w:cs="Khmer UI"/>
        </w:rPr>
      </w:pPr>
      <w:r w:rsidRPr="00152B77">
        <w:rPr>
          <w:rFonts w:ascii="Georgia" w:eastAsia="Calibri" w:hAnsi="Georgia" w:cs="Khmer UI"/>
        </w:rPr>
        <w:t>…………………………………..</w:t>
      </w:r>
      <w:r w:rsidRPr="00152B77">
        <w:rPr>
          <w:rFonts w:ascii="Georgia" w:eastAsia="Calibri" w:hAnsi="Georgia" w:cs="Khmer UI"/>
        </w:rPr>
        <w:tab/>
      </w:r>
      <w:r w:rsidRPr="00152B77">
        <w:rPr>
          <w:rFonts w:ascii="Georgia" w:eastAsia="Calibri" w:hAnsi="Georgia" w:cs="Khmer UI"/>
        </w:rPr>
        <w:tab/>
      </w:r>
      <w:r w:rsidRPr="00152B77">
        <w:rPr>
          <w:rFonts w:ascii="Georgia" w:eastAsia="Calibri" w:hAnsi="Georgia" w:cs="Khmer UI"/>
        </w:rPr>
        <w:tab/>
      </w:r>
      <w:r w:rsidR="00456C75">
        <w:rPr>
          <w:rFonts w:ascii="Georgia" w:eastAsia="Calibri" w:hAnsi="Georgia" w:cs="Khmer UI"/>
        </w:rPr>
        <w:t>)</w:t>
      </w:r>
    </w:p>
    <w:p w14:paraId="521DAED3" w14:textId="77777777" w:rsidR="00152B77" w:rsidRPr="00152B77" w:rsidRDefault="00950AD5" w:rsidP="00950AD5">
      <w:pPr>
        <w:spacing w:after="0" w:line="240" w:lineRule="auto"/>
        <w:jc w:val="both"/>
        <w:rPr>
          <w:rFonts w:ascii="Georgia" w:eastAsia="Calibri" w:hAnsi="Georgia" w:cs="Khmer UI"/>
          <w:b/>
        </w:rPr>
      </w:pPr>
      <w:r>
        <w:rPr>
          <w:rFonts w:ascii="Georgia" w:eastAsia="Calibri" w:hAnsi="Georgia" w:cs="Khmer UI"/>
          <w:b/>
        </w:rPr>
        <w:t>ADVOCATE</w:t>
      </w:r>
      <w:r>
        <w:rPr>
          <w:rFonts w:ascii="Georgia" w:eastAsia="Calibri" w:hAnsi="Georgia" w:cs="Khmer UI"/>
          <w:b/>
        </w:rPr>
        <w:tab/>
      </w:r>
      <w:r>
        <w:rPr>
          <w:rFonts w:ascii="Georgia" w:eastAsia="Calibri" w:hAnsi="Georgia" w:cs="Khmer UI"/>
          <w:b/>
        </w:rPr>
        <w:tab/>
      </w:r>
      <w:r>
        <w:rPr>
          <w:rFonts w:ascii="Georgia" w:eastAsia="Calibri" w:hAnsi="Georgia" w:cs="Khmer UI"/>
          <w:b/>
        </w:rPr>
        <w:tab/>
      </w:r>
    </w:p>
    <w:p w14:paraId="57C8C378" w14:textId="77777777" w:rsidR="00152B77" w:rsidRPr="00152B77" w:rsidRDefault="00152B77" w:rsidP="00152B77">
      <w:pPr>
        <w:spacing w:after="200" w:line="288" w:lineRule="auto"/>
        <w:jc w:val="center"/>
        <w:rPr>
          <w:rFonts w:ascii="Georgia" w:eastAsia="Times New Roman" w:hAnsi="Georgia" w:cs="Times New Roman"/>
          <w:b/>
          <w:u w:val="single"/>
        </w:rPr>
      </w:pPr>
      <w:r w:rsidRPr="00152B77">
        <w:rPr>
          <w:rFonts w:ascii="Georgia" w:eastAsia="Times New Roman" w:hAnsi="Georgia" w:cs="Times New Roman"/>
          <w:b/>
          <w:u w:val="single"/>
        </w:rPr>
        <w:t>Certificate of Attestation</w:t>
      </w:r>
    </w:p>
    <w:p w14:paraId="4BFFC53C" w14:textId="75FB5AA6" w:rsidR="00152B77" w:rsidRPr="00152B77" w:rsidRDefault="00152B77" w:rsidP="00152B77">
      <w:pPr>
        <w:spacing w:after="200" w:line="288" w:lineRule="auto"/>
        <w:jc w:val="both"/>
        <w:rPr>
          <w:rFonts w:ascii="Georgia" w:eastAsia="Times New Roman" w:hAnsi="Georgia" w:cs="Times New Roman"/>
        </w:rPr>
      </w:pPr>
      <w:r w:rsidRPr="00152B77">
        <w:rPr>
          <w:rFonts w:ascii="Georgia" w:eastAsia="Times New Roman" w:hAnsi="Georgia" w:cs="Times New Roman"/>
          <w:b/>
        </w:rPr>
        <w:t>I CERTIFY</w:t>
      </w:r>
      <w:r w:rsidRPr="00152B77">
        <w:rPr>
          <w:rFonts w:ascii="Georgia" w:eastAsia="Times New Roman" w:hAnsi="Georgia" w:cs="Times New Roman"/>
        </w:rPr>
        <w:t xml:space="preserve"> that </w:t>
      </w:r>
      <w:del w:id="559" w:author="USER" w:date="2021-06-02T13:53:00Z">
        <w:r w:rsidR="005E45E8" w:rsidDel="00B913C5">
          <w:rPr>
            <w:rFonts w:ascii="Georgia" w:eastAsia="Times New Roman" w:hAnsi="Georgia" w:cs="Khmer UI"/>
            <w:b/>
            <w:lang w:val="en-ZA"/>
          </w:rPr>
          <w:delText>PHOEBE AMIANI</w:delText>
        </w:r>
      </w:del>
      <w:ins w:id="560" w:author="USER" w:date="2021-06-02T13:53:00Z">
        <w:r w:rsidR="00B913C5">
          <w:rPr>
            <w:rFonts w:ascii="Georgia" w:eastAsia="Times New Roman" w:hAnsi="Georgia" w:cs="Khmer UI"/>
            <w:b/>
            <w:lang w:val="en-ZA"/>
          </w:rPr>
          <w:t>XXXXXXXXXXX</w:t>
        </w:r>
      </w:ins>
      <w:r w:rsidRPr="00152B77">
        <w:rPr>
          <w:rFonts w:ascii="Georgia" w:eastAsia="Times New Roman" w:hAnsi="Georgia" w:cs="Times New Roman"/>
        </w:rPr>
        <w:t xml:space="preserve"> appeared before me on the ……………. day of …………………… </w:t>
      </w:r>
      <w:r w:rsidRPr="00152B77">
        <w:rPr>
          <w:rFonts w:ascii="Georgia" w:eastAsia="Times New Roman" w:hAnsi="Georgia" w:cs="Times New Roman"/>
        </w:rPr>
        <w:fldChar w:fldCharType="begin"/>
      </w:r>
      <w:r w:rsidRPr="00152B77">
        <w:rPr>
          <w:rFonts w:ascii="Georgia" w:eastAsia="Times New Roman" w:hAnsi="Georgia" w:cs="Times New Roman"/>
        </w:rPr>
        <w:instrText xml:space="preserve"> CREATEDATE \@ "yyyy" \* MERGEFORMAT </w:instrText>
      </w:r>
      <w:r w:rsidRPr="00152B77">
        <w:rPr>
          <w:rFonts w:ascii="Georgia" w:eastAsia="Times New Roman" w:hAnsi="Georgia" w:cs="Times New Roman"/>
        </w:rPr>
        <w:fldChar w:fldCharType="separate"/>
      </w:r>
      <w:r w:rsidRPr="00152B77">
        <w:rPr>
          <w:rFonts w:ascii="Georgia" w:eastAsia="Times New Roman" w:hAnsi="Georgia" w:cs="Times New Roman"/>
          <w:noProof/>
        </w:rPr>
        <w:t>20</w:t>
      </w:r>
      <w:r w:rsidRPr="00152B77">
        <w:rPr>
          <w:rFonts w:ascii="Georgia" w:eastAsia="Times New Roman" w:hAnsi="Georgia" w:cs="Times New Roman"/>
        </w:rPr>
        <w:fldChar w:fldCharType="end"/>
      </w:r>
      <w:r w:rsidRPr="00152B77">
        <w:rPr>
          <w:rFonts w:ascii="Georgia" w:eastAsia="Times New Roman" w:hAnsi="Georgia" w:cs="Times New Roman"/>
        </w:rPr>
        <w:t>19 and being known to me, acknowledged the above signature or marks to be h</w:t>
      </w:r>
      <w:r w:rsidR="005E45E8">
        <w:rPr>
          <w:rFonts w:ascii="Georgia" w:eastAsia="Times New Roman" w:hAnsi="Georgia" w:cs="Times New Roman"/>
        </w:rPr>
        <w:t>ers</w:t>
      </w:r>
      <w:r w:rsidRPr="00152B77">
        <w:rPr>
          <w:rFonts w:ascii="Georgia" w:eastAsia="Times New Roman" w:hAnsi="Georgia" w:cs="Times New Roman"/>
        </w:rPr>
        <w:t xml:space="preserve"> and that </w:t>
      </w:r>
      <w:r w:rsidR="005E45E8">
        <w:rPr>
          <w:rFonts w:ascii="Georgia" w:eastAsia="Times New Roman" w:hAnsi="Georgia" w:cs="Times New Roman"/>
        </w:rPr>
        <w:t>s</w:t>
      </w:r>
      <w:r w:rsidRPr="00152B77">
        <w:rPr>
          <w:rFonts w:ascii="Georgia" w:eastAsia="Times New Roman" w:hAnsi="Georgia" w:cs="Times New Roman"/>
        </w:rPr>
        <w:t>he had freely and voluntarily executed this Agreement and understood its contents.</w:t>
      </w:r>
    </w:p>
    <w:p w14:paraId="2E3E6531" w14:textId="77777777" w:rsidR="00152B77" w:rsidRPr="00152B77" w:rsidRDefault="00152B77" w:rsidP="00152B77">
      <w:pPr>
        <w:spacing w:after="200" w:line="288" w:lineRule="auto"/>
        <w:jc w:val="both"/>
        <w:rPr>
          <w:rFonts w:ascii="Georgia" w:eastAsia="Times New Roman" w:hAnsi="Georgia" w:cs="Times New Roman"/>
        </w:rPr>
      </w:pPr>
    </w:p>
    <w:p w14:paraId="2ABCCCD6" w14:textId="77777777" w:rsidR="00152B77" w:rsidRPr="00152B77" w:rsidRDefault="00152B77" w:rsidP="00152B77">
      <w:pPr>
        <w:keepNext/>
        <w:spacing w:after="0" w:line="240" w:lineRule="auto"/>
        <w:jc w:val="center"/>
        <w:rPr>
          <w:rFonts w:ascii="Georgia" w:eastAsia="Times New Roman" w:hAnsi="Georgia" w:cs="Times New Roman"/>
        </w:rPr>
      </w:pPr>
      <w:r w:rsidRPr="00152B77">
        <w:rPr>
          <w:rFonts w:ascii="Georgia" w:eastAsia="Times New Roman" w:hAnsi="Georgia" w:cs="Times New Roman"/>
        </w:rPr>
        <w:t>………………………………</w:t>
      </w:r>
      <w:r w:rsidR="00950AD5">
        <w:rPr>
          <w:rFonts w:ascii="Georgia" w:eastAsia="Times New Roman" w:hAnsi="Georgia" w:cs="Times New Roman"/>
        </w:rPr>
        <w:t>….</w:t>
      </w:r>
      <w:r w:rsidRPr="00152B77">
        <w:rPr>
          <w:rFonts w:ascii="Georgia" w:eastAsia="Times New Roman" w:hAnsi="Georgia" w:cs="Times New Roman"/>
        </w:rPr>
        <w:t>…………………..</w:t>
      </w:r>
    </w:p>
    <w:p w14:paraId="280B04E3" w14:textId="77777777" w:rsidR="00152B77" w:rsidRPr="00152B77" w:rsidRDefault="00152B77" w:rsidP="00152B77">
      <w:pPr>
        <w:spacing w:after="0" w:line="240" w:lineRule="auto"/>
        <w:jc w:val="center"/>
        <w:rPr>
          <w:rFonts w:ascii="Georgia" w:eastAsia="Times New Roman" w:hAnsi="Georgia" w:cs="Times New Roman"/>
          <w:b/>
        </w:rPr>
      </w:pPr>
      <w:r w:rsidRPr="00152B77">
        <w:rPr>
          <w:rFonts w:ascii="Georgia" w:eastAsia="Times New Roman" w:hAnsi="Georgia" w:cs="Times New Roman"/>
          <w:b/>
        </w:rPr>
        <w:t xml:space="preserve">Advocate of the High Court of Kenya </w:t>
      </w:r>
    </w:p>
    <w:p w14:paraId="49C73575" w14:textId="77777777" w:rsidR="00152B77" w:rsidRPr="00152B77" w:rsidRDefault="00152B77" w:rsidP="00152B77">
      <w:pPr>
        <w:spacing w:after="0" w:line="240" w:lineRule="auto"/>
        <w:jc w:val="center"/>
        <w:rPr>
          <w:rFonts w:ascii="Georgia" w:eastAsia="Calibri" w:hAnsi="Georgia" w:cs="Khmer UI"/>
        </w:rPr>
      </w:pPr>
    </w:p>
    <w:p w14:paraId="4693340F"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0E142AA6"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517D36B5"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205616AA"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028DBF66"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435AFD95"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00D5A5CC"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63894B96"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30454669"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7820A814"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12E4F5D4"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418B1C9B"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5D981FAB"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1CCAE024"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26A34695"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47E0E949"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4F4B1797"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17CBCBAE"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564E16E5"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53084AF5"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6075BA53"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24355A16"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4C709CF7"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6F0BF30D"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780542D3"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72E05BB0"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0AB18CEF" w14:textId="77777777" w:rsidR="00850220" w:rsidRDefault="00850220" w:rsidP="00456C75">
      <w:pPr>
        <w:tabs>
          <w:tab w:val="left" w:pos="-1094"/>
          <w:tab w:val="left" w:pos="-720"/>
          <w:tab w:val="left" w:pos="0"/>
          <w:tab w:val="left" w:pos="540"/>
        </w:tabs>
        <w:spacing w:after="0" w:line="240" w:lineRule="auto"/>
        <w:jc w:val="both"/>
        <w:rPr>
          <w:rFonts w:ascii="Georgia" w:hAnsi="Georgia"/>
          <w:b/>
          <w:lang w:val="en-GB"/>
        </w:rPr>
      </w:pPr>
    </w:p>
    <w:p w14:paraId="06A2D6BC" w14:textId="77777777" w:rsidR="0088174A" w:rsidRDefault="0088174A" w:rsidP="00456C75">
      <w:pPr>
        <w:tabs>
          <w:tab w:val="left" w:pos="-1094"/>
          <w:tab w:val="left" w:pos="-720"/>
          <w:tab w:val="left" w:pos="0"/>
          <w:tab w:val="left" w:pos="540"/>
        </w:tabs>
        <w:spacing w:after="0" w:line="240" w:lineRule="auto"/>
        <w:jc w:val="both"/>
        <w:rPr>
          <w:rFonts w:ascii="Georgia" w:hAnsi="Georgia"/>
          <w:b/>
          <w:lang w:val="en-GB"/>
        </w:rPr>
      </w:pPr>
    </w:p>
    <w:p w14:paraId="7A5A9DCC" w14:textId="32C9E6AA" w:rsidR="00456C75" w:rsidRPr="00456C75" w:rsidRDefault="00456C75" w:rsidP="00456C75">
      <w:pPr>
        <w:tabs>
          <w:tab w:val="left" w:pos="-1094"/>
          <w:tab w:val="left" w:pos="-720"/>
          <w:tab w:val="left" w:pos="0"/>
          <w:tab w:val="left" w:pos="540"/>
        </w:tabs>
        <w:spacing w:after="0" w:line="240" w:lineRule="auto"/>
        <w:jc w:val="both"/>
        <w:rPr>
          <w:rFonts w:ascii="Georgia" w:hAnsi="Georgia"/>
          <w:b/>
          <w:lang w:val="en-GB"/>
        </w:rPr>
      </w:pPr>
      <w:r w:rsidRPr="00456C75">
        <w:rPr>
          <w:rFonts w:ascii="Georgia" w:hAnsi="Georgia"/>
          <w:b/>
          <w:lang w:val="en-GB"/>
        </w:rPr>
        <w:t>SEALED</w:t>
      </w:r>
      <w:r w:rsidRPr="00456C75">
        <w:rPr>
          <w:rFonts w:ascii="Georgia" w:hAnsi="Georgia"/>
          <w:lang w:val="en-GB"/>
        </w:rPr>
        <w:t xml:space="preserve"> with the Common Seal of the Developer</w:t>
      </w:r>
      <w:r w:rsidRPr="00456C75">
        <w:rPr>
          <w:rFonts w:ascii="Georgia" w:hAnsi="Georgia"/>
          <w:b/>
          <w:lang w:val="en-GB"/>
        </w:rPr>
        <w:t xml:space="preserve"> </w:t>
      </w:r>
      <w:r w:rsidRPr="00456C75">
        <w:rPr>
          <w:rFonts w:ascii="Georgia" w:hAnsi="Georgia"/>
          <w:b/>
          <w:lang w:val="en-GB"/>
        </w:rPr>
        <w:tab/>
      </w:r>
      <w:r w:rsidRPr="00456C75">
        <w:rPr>
          <w:rFonts w:ascii="Georgia" w:hAnsi="Georgia"/>
          <w:lang w:val="en-GB"/>
        </w:rPr>
        <w:t>)</w:t>
      </w:r>
    </w:p>
    <w:p w14:paraId="01648237" w14:textId="4EEDDB5E" w:rsidR="00456C75" w:rsidRPr="00456C75" w:rsidRDefault="00456C75" w:rsidP="00456C75">
      <w:pPr>
        <w:tabs>
          <w:tab w:val="left" w:pos="-1094"/>
          <w:tab w:val="left" w:pos="-720"/>
          <w:tab w:val="left" w:pos="0"/>
          <w:tab w:val="left" w:pos="540"/>
        </w:tabs>
        <w:spacing w:after="0" w:line="240" w:lineRule="auto"/>
        <w:jc w:val="both"/>
        <w:rPr>
          <w:rFonts w:ascii="Georgia" w:hAnsi="Georgia"/>
          <w:b/>
          <w:lang w:val="en-GB"/>
        </w:rPr>
      </w:pPr>
      <w:del w:id="561" w:author="USER" w:date="2021-06-02T13:53:00Z">
        <w:r w:rsidRPr="00456C75" w:rsidDel="00743A9D">
          <w:rPr>
            <w:rFonts w:ascii="Georgia" w:hAnsi="Georgia"/>
            <w:b/>
            <w:lang w:val="en-GB"/>
          </w:rPr>
          <w:delText>FAIRDEAL PROPERTIES LIMITED</w:delText>
        </w:r>
      </w:del>
      <w:ins w:id="562" w:author="USER" w:date="2021-06-02T13:53:00Z">
        <w:r w:rsidR="00743A9D">
          <w:rPr>
            <w:rFonts w:ascii="Georgia" w:hAnsi="Georgia"/>
            <w:b/>
            <w:lang w:val="en-GB"/>
          </w:rPr>
          <w:t>ZZZZZZZZZZZZZZZZZZZZ</w:t>
        </w:r>
      </w:ins>
      <w:bookmarkStart w:id="563" w:name="_GoBack"/>
      <w:bookmarkEnd w:id="563"/>
      <w:r w:rsidRPr="00456C75">
        <w:rPr>
          <w:rFonts w:ascii="Georgia" w:hAnsi="Georgia"/>
          <w:b/>
          <w:lang w:val="en-GB"/>
        </w:rPr>
        <w:tab/>
      </w:r>
      <w:r>
        <w:rPr>
          <w:rFonts w:ascii="Georgia" w:hAnsi="Georgia"/>
          <w:b/>
          <w:lang w:val="en-GB"/>
        </w:rPr>
        <w:t xml:space="preserve">     </w:t>
      </w:r>
      <w:r>
        <w:rPr>
          <w:rFonts w:ascii="Georgia" w:hAnsi="Georgia"/>
          <w:b/>
          <w:lang w:val="en-GB"/>
        </w:rPr>
        <w:tab/>
      </w:r>
      <w:r w:rsidRPr="00456C75">
        <w:rPr>
          <w:rFonts w:ascii="Georgia" w:hAnsi="Georgia"/>
          <w:lang w:val="en-GB"/>
        </w:rPr>
        <w:t>)</w:t>
      </w:r>
    </w:p>
    <w:p w14:paraId="07E42910"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in the presence of:</w:t>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5707FD50"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688DDBBC"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Director:</w:t>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2533B296"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Name:</w:t>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4B56DE90"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Signature:</w:t>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5EA50B62"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7CB29CF8"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Director/Secretary:</w:t>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6B3CC549"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Name:</w:t>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156970A4"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Signature</w:t>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09130572"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39C48CEE"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b/>
          <w:lang w:val="en-GB"/>
        </w:rPr>
        <w:t>Before me: -</w:t>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445F47E0"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165525CF"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5B9829F9"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778F2300"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493EA645" w14:textId="77777777" w:rsidR="00456C75" w:rsidRPr="00456C75" w:rsidRDefault="00456C75" w:rsidP="00456C75">
      <w:pPr>
        <w:tabs>
          <w:tab w:val="left" w:pos="-1094"/>
          <w:tab w:val="left" w:pos="-720"/>
          <w:tab w:val="left" w:pos="0"/>
          <w:tab w:val="left" w:pos="540"/>
        </w:tabs>
        <w:spacing w:after="0" w:line="240" w:lineRule="auto"/>
        <w:jc w:val="both"/>
        <w:rPr>
          <w:rFonts w:ascii="Georgia" w:hAnsi="Georgia"/>
          <w:lang w:val="en-GB"/>
        </w:rPr>
      </w:pPr>
      <w:r w:rsidRPr="00456C75">
        <w:rPr>
          <w:rFonts w:ascii="Georgia" w:hAnsi="Georgia"/>
          <w:b/>
          <w:lang w:val="en-GB"/>
        </w:rPr>
        <w:t xml:space="preserve">Advocate </w:t>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r>
      <w:r w:rsidRPr="00456C75">
        <w:rPr>
          <w:rFonts w:ascii="Georgia" w:hAnsi="Georgia"/>
          <w:lang w:val="en-GB"/>
        </w:rPr>
        <w:tab/>
        <w:t>)</w:t>
      </w:r>
    </w:p>
    <w:p w14:paraId="037D74DE" w14:textId="77777777" w:rsidR="00456C75" w:rsidRPr="00456C75" w:rsidRDefault="00456C75" w:rsidP="00456C75">
      <w:pPr>
        <w:spacing w:after="0" w:line="240" w:lineRule="auto"/>
        <w:jc w:val="center"/>
        <w:rPr>
          <w:rFonts w:ascii="Georgia" w:hAnsi="Georgia"/>
          <w:b/>
          <w:u w:val="single"/>
        </w:rPr>
      </w:pPr>
    </w:p>
    <w:p w14:paraId="7EF92D47" w14:textId="77777777" w:rsidR="00456C75" w:rsidRPr="00456C75" w:rsidRDefault="00456C75" w:rsidP="00456C75">
      <w:pPr>
        <w:jc w:val="center"/>
        <w:rPr>
          <w:rFonts w:ascii="Georgia" w:hAnsi="Georgia"/>
          <w:b/>
          <w:u w:val="single"/>
        </w:rPr>
      </w:pPr>
      <w:r w:rsidRPr="00456C75">
        <w:rPr>
          <w:rFonts w:ascii="Georgia" w:hAnsi="Georgia"/>
          <w:b/>
          <w:u w:val="single"/>
        </w:rPr>
        <w:t>Certificate of Attestation</w:t>
      </w:r>
    </w:p>
    <w:p w14:paraId="384B0BAF" w14:textId="77777777" w:rsidR="00456C75" w:rsidRPr="00456C75" w:rsidRDefault="00456C75" w:rsidP="00456C75">
      <w:pPr>
        <w:jc w:val="both"/>
        <w:rPr>
          <w:rFonts w:ascii="Georgia" w:hAnsi="Georgia"/>
        </w:rPr>
      </w:pPr>
      <w:r w:rsidRPr="00456C75">
        <w:rPr>
          <w:rFonts w:ascii="Georgia" w:hAnsi="Georgia"/>
        </w:rPr>
        <w:t xml:space="preserve">I </w:t>
      </w:r>
      <w:r w:rsidRPr="00456C75">
        <w:rPr>
          <w:rFonts w:ascii="Georgia" w:hAnsi="Georgia"/>
          <w:b/>
        </w:rPr>
        <w:t>CERTIFY</w:t>
      </w:r>
      <w:r w:rsidRPr="00456C75">
        <w:rPr>
          <w:rFonts w:ascii="Georgia" w:hAnsi="Georgia"/>
        </w:rPr>
        <w:t xml:space="preserve"> that ………………………………, a Director and ………………………………………… another Director/Company Secretary of the Developer appeared before me on the ……………. day of ……………………, </w:t>
      </w:r>
      <w:r w:rsidRPr="00456C75">
        <w:rPr>
          <w:rFonts w:ascii="Georgia" w:hAnsi="Georgia"/>
        </w:rPr>
        <w:fldChar w:fldCharType="begin"/>
      </w:r>
      <w:r w:rsidRPr="00456C75">
        <w:rPr>
          <w:rFonts w:ascii="Georgia" w:hAnsi="Georgia"/>
        </w:rPr>
        <w:instrText xml:space="preserve"> CREATEDATE \@ "yyyy" \* MERGEFORMAT </w:instrText>
      </w:r>
      <w:r w:rsidRPr="00456C75">
        <w:rPr>
          <w:rFonts w:ascii="Georgia" w:hAnsi="Georgia"/>
        </w:rPr>
        <w:fldChar w:fldCharType="separate"/>
      </w:r>
      <w:r w:rsidRPr="00456C75">
        <w:rPr>
          <w:rFonts w:ascii="Georgia" w:hAnsi="Georgia"/>
          <w:noProof/>
        </w:rPr>
        <w:t>20</w:t>
      </w:r>
      <w:r w:rsidRPr="00456C75">
        <w:rPr>
          <w:rFonts w:ascii="Georgia" w:hAnsi="Georgia"/>
        </w:rPr>
        <w:fldChar w:fldCharType="end"/>
      </w:r>
      <w:r w:rsidRPr="00456C75">
        <w:rPr>
          <w:rFonts w:ascii="Georgia" w:hAnsi="Georgia"/>
        </w:rPr>
        <w:t>16 and being known to me/identified to me by………. acknowledged the above signatures or marks to be theirs and that they had freely and voluntarily executed this Agreement and understood its contents.</w:t>
      </w:r>
    </w:p>
    <w:p w14:paraId="320BFB09" w14:textId="77777777" w:rsidR="00456C75" w:rsidRPr="00456C75" w:rsidRDefault="00456C75" w:rsidP="00456C75">
      <w:pPr>
        <w:jc w:val="center"/>
        <w:rPr>
          <w:rFonts w:ascii="Georgia" w:hAnsi="Georgia"/>
        </w:rPr>
      </w:pPr>
      <w:r w:rsidRPr="00456C75">
        <w:rPr>
          <w:rFonts w:ascii="Georgia" w:hAnsi="Georgia"/>
        </w:rPr>
        <w:t>…………………………………………..</w:t>
      </w:r>
    </w:p>
    <w:p w14:paraId="10AA6688" w14:textId="77777777" w:rsidR="00456C75" w:rsidRPr="00456C75" w:rsidRDefault="00456C75" w:rsidP="00456C75">
      <w:pPr>
        <w:jc w:val="center"/>
        <w:rPr>
          <w:rFonts w:ascii="Georgia" w:hAnsi="Georgia"/>
          <w:b/>
        </w:rPr>
      </w:pPr>
      <w:r w:rsidRPr="00456C75">
        <w:rPr>
          <w:rFonts w:ascii="Georgia" w:hAnsi="Georgia"/>
          <w:b/>
        </w:rPr>
        <w:t>Advocate of the High Court of Kenya</w:t>
      </w:r>
    </w:p>
    <w:p w14:paraId="742C3636" w14:textId="77777777" w:rsidR="00456C75" w:rsidRDefault="00456C75" w:rsidP="00152B77">
      <w:pPr>
        <w:spacing w:after="0" w:line="240" w:lineRule="auto"/>
        <w:rPr>
          <w:rFonts w:ascii="Georgia" w:eastAsia="Times New Roman" w:hAnsi="Georgia" w:cs="Times New Roman"/>
          <w:b/>
          <w:u w:val="single"/>
        </w:rPr>
      </w:pPr>
    </w:p>
    <w:p w14:paraId="0E1A040B" w14:textId="77777777" w:rsidR="002F315B" w:rsidRDefault="002F315B" w:rsidP="00152B77">
      <w:pPr>
        <w:spacing w:after="0" w:line="240" w:lineRule="auto"/>
        <w:rPr>
          <w:rFonts w:ascii="Georgia" w:eastAsia="Times New Roman" w:hAnsi="Georgia" w:cs="Times New Roman"/>
          <w:b/>
          <w:u w:val="single"/>
        </w:rPr>
      </w:pPr>
    </w:p>
    <w:p w14:paraId="555C5C13" w14:textId="77777777" w:rsidR="002F315B" w:rsidRDefault="002F315B" w:rsidP="00152B77">
      <w:pPr>
        <w:spacing w:after="0" w:line="240" w:lineRule="auto"/>
        <w:rPr>
          <w:rFonts w:ascii="Georgia" w:eastAsia="Times New Roman" w:hAnsi="Georgia" w:cs="Times New Roman"/>
          <w:b/>
          <w:u w:val="single"/>
        </w:rPr>
      </w:pPr>
    </w:p>
    <w:p w14:paraId="1F17E0EB" w14:textId="77777777" w:rsidR="002F315B" w:rsidRDefault="002F315B" w:rsidP="00152B77">
      <w:pPr>
        <w:spacing w:after="0" w:line="240" w:lineRule="auto"/>
        <w:rPr>
          <w:rFonts w:ascii="Georgia" w:eastAsia="Times New Roman" w:hAnsi="Georgia" w:cs="Times New Roman"/>
          <w:b/>
          <w:u w:val="single"/>
        </w:rPr>
      </w:pPr>
    </w:p>
    <w:p w14:paraId="47837E0C" w14:textId="77777777" w:rsidR="002F315B" w:rsidRDefault="002F315B" w:rsidP="00152B77">
      <w:pPr>
        <w:spacing w:after="0" w:line="240" w:lineRule="auto"/>
        <w:rPr>
          <w:rFonts w:ascii="Georgia" w:eastAsia="Times New Roman" w:hAnsi="Georgia" w:cs="Times New Roman"/>
          <w:b/>
          <w:u w:val="single"/>
        </w:rPr>
      </w:pPr>
    </w:p>
    <w:p w14:paraId="5F28A868" w14:textId="721C6CB6" w:rsidR="00152B77" w:rsidRPr="00152B77" w:rsidRDefault="00152B77" w:rsidP="00152B77">
      <w:pPr>
        <w:spacing w:after="0" w:line="240" w:lineRule="auto"/>
        <w:rPr>
          <w:rFonts w:ascii="Georgia" w:eastAsia="Times New Roman" w:hAnsi="Georgia" w:cs="Times New Roman"/>
          <w:b/>
        </w:rPr>
      </w:pPr>
      <w:r w:rsidRPr="00152B77">
        <w:rPr>
          <w:rFonts w:ascii="Georgia" w:eastAsia="Times New Roman" w:hAnsi="Georgia" w:cs="Times New Roman"/>
          <w:b/>
          <w:u w:val="single"/>
        </w:rPr>
        <w:t>Drawn By</w:t>
      </w:r>
      <w:r w:rsidRPr="00152B77">
        <w:rPr>
          <w:rFonts w:ascii="Georgia" w:eastAsia="Times New Roman" w:hAnsi="Georgia" w:cs="Times New Roman"/>
          <w:b/>
        </w:rPr>
        <w:t>:</w:t>
      </w:r>
    </w:p>
    <w:p w14:paraId="35D1821C" w14:textId="77777777" w:rsidR="00152B77" w:rsidRPr="00152B77" w:rsidRDefault="00152B77" w:rsidP="00152B77">
      <w:pPr>
        <w:spacing w:after="0" w:line="240" w:lineRule="auto"/>
        <w:rPr>
          <w:rFonts w:ascii="Georgia" w:eastAsia="Times New Roman" w:hAnsi="Georgia" w:cs="Times New Roman"/>
          <w:b/>
        </w:rPr>
      </w:pPr>
      <w:r w:rsidRPr="00152B77">
        <w:rPr>
          <w:rFonts w:ascii="Georgia" w:eastAsia="Times New Roman" w:hAnsi="Georgia" w:cs="Times New Roman"/>
          <w:b/>
        </w:rPr>
        <w:t>CM Advocates LLP</w:t>
      </w:r>
    </w:p>
    <w:p w14:paraId="41794E54" w14:textId="77777777" w:rsidR="00152B77" w:rsidRPr="00152B77" w:rsidRDefault="00152B77" w:rsidP="00152B77">
      <w:pPr>
        <w:spacing w:after="0" w:line="240" w:lineRule="auto"/>
        <w:rPr>
          <w:rFonts w:ascii="Georgia" w:eastAsia="Times New Roman" w:hAnsi="Georgia" w:cs="Times New Roman"/>
          <w:lang w:val="en-GB"/>
        </w:rPr>
      </w:pPr>
      <w:r w:rsidRPr="00152B77">
        <w:rPr>
          <w:rFonts w:ascii="Georgia" w:eastAsia="Times New Roman" w:hAnsi="Georgia" w:cs="Times New Roman"/>
          <w:lang w:val="en-GB"/>
        </w:rPr>
        <w:t>I &amp; M Bank House, 7</w:t>
      </w:r>
      <w:r w:rsidRPr="00152B77">
        <w:rPr>
          <w:rFonts w:ascii="Georgia" w:eastAsia="Times New Roman" w:hAnsi="Georgia" w:cs="Times New Roman"/>
          <w:vertAlign w:val="superscript"/>
          <w:lang w:val="en-GB"/>
        </w:rPr>
        <w:t>th</w:t>
      </w:r>
      <w:r w:rsidRPr="00152B77">
        <w:rPr>
          <w:rFonts w:ascii="Georgia" w:eastAsia="Times New Roman" w:hAnsi="Georgia" w:cs="Times New Roman"/>
          <w:lang w:val="en-GB"/>
        </w:rPr>
        <w:t xml:space="preserve"> Floor</w:t>
      </w:r>
    </w:p>
    <w:p w14:paraId="65BEC468" w14:textId="77777777" w:rsidR="00152B77" w:rsidRPr="00152B77" w:rsidRDefault="00152B77" w:rsidP="00152B77">
      <w:pPr>
        <w:spacing w:after="0" w:line="240" w:lineRule="auto"/>
        <w:rPr>
          <w:rFonts w:ascii="Georgia" w:eastAsia="Times New Roman" w:hAnsi="Georgia" w:cs="Times New Roman"/>
          <w:lang w:val="en-GB"/>
        </w:rPr>
      </w:pPr>
      <w:r w:rsidRPr="00152B77">
        <w:rPr>
          <w:rFonts w:ascii="Georgia" w:eastAsia="Times New Roman" w:hAnsi="Georgia" w:cs="Times New Roman"/>
          <w:lang w:val="en-GB"/>
        </w:rPr>
        <w:t>2</w:t>
      </w:r>
      <w:r w:rsidRPr="00152B77">
        <w:rPr>
          <w:rFonts w:ascii="Georgia" w:eastAsia="Times New Roman" w:hAnsi="Georgia" w:cs="Times New Roman"/>
          <w:vertAlign w:val="superscript"/>
          <w:lang w:val="en-GB"/>
        </w:rPr>
        <w:t>nd</w:t>
      </w:r>
      <w:r w:rsidRPr="00152B77">
        <w:rPr>
          <w:rFonts w:ascii="Georgia" w:eastAsia="Times New Roman" w:hAnsi="Georgia" w:cs="Times New Roman"/>
          <w:lang w:val="en-GB"/>
        </w:rPr>
        <w:t xml:space="preserve"> Ngong Avenue</w:t>
      </w:r>
    </w:p>
    <w:p w14:paraId="6281A617" w14:textId="77777777" w:rsidR="00152B77" w:rsidRPr="00152B77" w:rsidRDefault="00152B77" w:rsidP="00152B77">
      <w:pPr>
        <w:spacing w:after="0" w:line="240" w:lineRule="auto"/>
        <w:rPr>
          <w:rFonts w:ascii="Georgia" w:eastAsia="Times New Roman" w:hAnsi="Georgia" w:cs="Times New Roman"/>
          <w:lang w:val="en-GB"/>
        </w:rPr>
      </w:pPr>
      <w:r w:rsidRPr="00152B77">
        <w:rPr>
          <w:rFonts w:ascii="Georgia" w:eastAsia="Times New Roman" w:hAnsi="Georgia" w:cs="Times New Roman"/>
          <w:lang w:val="en-GB"/>
        </w:rPr>
        <w:t>P.O. Box 22588-00505</w:t>
      </w:r>
    </w:p>
    <w:p w14:paraId="22CDB82B" w14:textId="77777777" w:rsidR="00152B77" w:rsidRPr="00152B77" w:rsidRDefault="00152B77" w:rsidP="00152B77">
      <w:pPr>
        <w:tabs>
          <w:tab w:val="left" w:pos="-1094"/>
          <w:tab w:val="left" w:pos="-720"/>
          <w:tab w:val="left" w:pos="0"/>
          <w:tab w:val="left" w:pos="540"/>
        </w:tabs>
        <w:spacing w:after="0" w:line="240" w:lineRule="auto"/>
        <w:jc w:val="both"/>
        <w:rPr>
          <w:rFonts w:ascii="Georgia" w:eastAsia="Times New Roman" w:hAnsi="Georgia" w:cs="Times New Roman"/>
          <w:b/>
          <w:lang w:val="en-GB"/>
        </w:rPr>
      </w:pPr>
      <w:r w:rsidRPr="00152B77">
        <w:rPr>
          <w:rFonts w:ascii="Georgia" w:eastAsia="Times New Roman" w:hAnsi="Georgia" w:cs="Times New Roman"/>
          <w:b/>
          <w:lang w:val="en-GB"/>
        </w:rPr>
        <w:t>Nairobi.</w:t>
      </w:r>
    </w:p>
    <w:p w14:paraId="491F0E1B" w14:textId="77777777" w:rsidR="003B00FC" w:rsidRPr="00920303" w:rsidRDefault="003B00FC" w:rsidP="00152B77">
      <w:pPr>
        <w:spacing w:after="0" w:line="240" w:lineRule="auto"/>
        <w:rPr>
          <w:rFonts w:ascii="Georgia" w:hAnsi="Georgia"/>
        </w:rPr>
      </w:pPr>
    </w:p>
    <w:sectPr w:rsidR="003B00FC" w:rsidRPr="00920303" w:rsidSect="00B56EBD">
      <w:headerReference w:type="default" r:id="rId9"/>
      <w:footerReference w:type="default" r:id="rId10"/>
      <w:headerReference w:type="first" r:id="rId11"/>
      <w:pgSz w:w="12240" w:h="15840"/>
      <w:pgMar w:top="1440" w:right="1440" w:bottom="16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D1BB2" w14:textId="77777777" w:rsidR="00EB2CA4" w:rsidRDefault="00EB2CA4" w:rsidP="00950AD5">
      <w:pPr>
        <w:spacing w:after="0" w:line="240" w:lineRule="auto"/>
      </w:pPr>
      <w:r>
        <w:separator/>
      </w:r>
    </w:p>
  </w:endnote>
  <w:endnote w:type="continuationSeparator" w:id="0">
    <w:p w14:paraId="26CA10D9" w14:textId="77777777" w:rsidR="00EB2CA4" w:rsidRDefault="00EB2CA4" w:rsidP="0095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hmer UI">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0513608"/>
      <w:docPartObj>
        <w:docPartGallery w:val="Page Numbers (Bottom of Page)"/>
        <w:docPartUnique/>
      </w:docPartObj>
    </w:sdtPr>
    <w:sdtEndPr>
      <w:rPr>
        <w:rFonts w:ascii="Georgia" w:hAnsi="Georgia"/>
        <w:noProof/>
      </w:rPr>
    </w:sdtEndPr>
    <w:sdtContent>
      <w:p w14:paraId="2DA8092E" w14:textId="6F3A2ED7" w:rsidR="0070040F" w:rsidRPr="00950AD5" w:rsidRDefault="0070040F">
        <w:pPr>
          <w:pStyle w:val="Footer"/>
          <w:jc w:val="center"/>
          <w:rPr>
            <w:rFonts w:ascii="Georgia" w:hAnsi="Georgia"/>
          </w:rPr>
        </w:pPr>
        <w:r>
          <w:t>-</w:t>
        </w:r>
        <w:r w:rsidRPr="00950AD5">
          <w:rPr>
            <w:rFonts w:ascii="Georgia" w:hAnsi="Georgia"/>
          </w:rPr>
          <w:fldChar w:fldCharType="begin"/>
        </w:r>
        <w:r w:rsidRPr="00950AD5">
          <w:rPr>
            <w:rFonts w:ascii="Georgia" w:hAnsi="Georgia"/>
          </w:rPr>
          <w:instrText xml:space="preserve"> PAGE   \* MERGEFORMAT </w:instrText>
        </w:r>
        <w:r w:rsidRPr="00950AD5">
          <w:rPr>
            <w:rFonts w:ascii="Georgia" w:hAnsi="Georgia"/>
          </w:rPr>
          <w:fldChar w:fldCharType="separate"/>
        </w:r>
        <w:r w:rsidR="00743A9D">
          <w:rPr>
            <w:rFonts w:ascii="Georgia" w:hAnsi="Georgia"/>
            <w:noProof/>
          </w:rPr>
          <w:t>1</w:t>
        </w:r>
        <w:r w:rsidRPr="00950AD5">
          <w:rPr>
            <w:rFonts w:ascii="Georgia" w:hAnsi="Georgia"/>
            <w:noProof/>
          </w:rPr>
          <w:fldChar w:fldCharType="end"/>
        </w:r>
        <w:r w:rsidRPr="00950AD5">
          <w:rPr>
            <w:rFonts w:ascii="Georgia" w:hAnsi="Georgia"/>
            <w:noProof/>
          </w:rPr>
          <w:t>-</w:t>
        </w:r>
      </w:p>
    </w:sdtContent>
  </w:sdt>
  <w:p w14:paraId="2274FD2F" w14:textId="77777777" w:rsidR="0070040F" w:rsidRDefault="007004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2273A" w14:textId="77777777" w:rsidR="00EB2CA4" w:rsidRDefault="00EB2CA4" w:rsidP="00950AD5">
      <w:pPr>
        <w:spacing w:after="0" w:line="240" w:lineRule="auto"/>
      </w:pPr>
      <w:r>
        <w:separator/>
      </w:r>
    </w:p>
  </w:footnote>
  <w:footnote w:type="continuationSeparator" w:id="0">
    <w:p w14:paraId="24FFF698" w14:textId="77777777" w:rsidR="00EB2CA4" w:rsidRDefault="00EB2CA4" w:rsidP="00950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25732" w14:textId="3F3F90B9" w:rsidR="0070040F" w:rsidRDefault="0070040F" w:rsidP="00B56EBD">
    <w:pPr>
      <w:pStyle w:val="Header"/>
      <w:numPr>
        <w:ilvl w:val="0"/>
        <w:numId w:val="0"/>
      </w:numPr>
      <w:ind w:left="7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AEFF7" w14:textId="77777777" w:rsidR="0070040F" w:rsidRDefault="0070040F" w:rsidP="0088174A">
    <w:pPr>
      <w:pStyle w:val="Header"/>
      <w:numPr>
        <w:ilvl w:val="0"/>
        <w:numId w:val="0"/>
      </w:numPr>
      <w:ind w:left="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1C03"/>
    <w:multiLevelType w:val="multilevel"/>
    <w:tmpl w:val="D3A0415C"/>
    <w:lvl w:ilvl="0">
      <w:start w:val="1"/>
      <w:numFmt w:val="lowerRoman"/>
      <w:lvlText w:val="(%1)"/>
      <w:lvlJc w:val="left"/>
      <w:pPr>
        <w:ind w:left="720" w:hanging="720"/>
      </w:pPr>
      <w:rPr>
        <w:rFonts w:hint="default"/>
        <w:b w:val="0"/>
        <w:color w:val="auto"/>
      </w:rPr>
    </w:lvl>
    <w:lvl w:ilvl="1">
      <w:start w:val="1"/>
      <w:numFmt w:val="decimal"/>
      <w:lvlText w:val="%1.%2."/>
      <w:lvlJc w:val="left"/>
      <w:pPr>
        <w:ind w:left="720" w:hanging="720"/>
      </w:pPr>
      <w:rPr>
        <w:rFonts w:ascii="Georgia" w:hAnsi="Georgia" w:hint="default"/>
        <w:b w:val="0"/>
        <w:sz w:val="24"/>
        <w:szCs w:val="24"/>
      </w:rPr>
    </w:lvl>
    <w:lvl w:ilvl="2">
      <w:start w:val="1"/>
      <w:numFmt w:val="lowerLetter"/>
      <w:lvlText w:val="(%3)"/>
      <w:lvlJc w:val="left"/>
      <w:pPr>
        <w:ind w:left="1440" w:hanging="720"/>
      </w:pPr>
      <w:rPr>
        <w:rFonts w:ascii="Georgia" w:eastAsia="Times New Roman" w:hAnsi="Georgia" w:cs="Times New Roman" w:hint="default"/>
        <w:b w:val="0"/>
        <w:caps w:val="0"/>
      </w:rPr>
    </w:lvl>
    <w:lvl w:ilvl="3">
      <w:start w:val="1"/>
      <w:numFmt w:val="lowerRoman"/>
      <w:lvlText w:val="(%4)"/>
      <w:lvlJc w:val="left"/>
      <w:pPr>
        <w:ind w:left="2160" w:hanging="720"/>
      </w:pPr>
      <w:rPr>
        <w:rFonts w:ascii="Georgia" w:eastAsia="Times New Roman" w:hAnsi="Georgia" w:cs="Times New Roman" w:hint="default"/>
        <w:b w:val="0"/>
      </w:rPr>
    </w:lvl>
    <w:lvl w:ilvl="4">
      <w:start w:val="1"/>
      <w:numFmt w:val="lowerLetter"/>
      <w:lvlText w:val="(%5)"/>
      <w:lvlJc w:val="left"/>
      <w:pPr>
        <w:ind w:left="2880" w:hanging="720"/>
      </w:pPr>
      <w:rPr>
        <w:rFonts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994DF3"/>
    <w:multiLevelType w:val="multilevel"/>
    <w:tmpl w:val="46CEBE86"/>
    <w:lvl w:ilvl="0">
      <w:start w:val="12"/>
      <w:numFmt w:val="decimal"/>
      <w:lvlText w:val="%1"/>
      <w:lvlJc w:val="left"/>
      <w:pPr>
        <w:ind w:left="465" w:hanging="465"/>
      </w:pPr>
      <w:rPr>
        <w:rFonts w:hint="default"/>
      </w:rPr>
    </w:lvl>
    <w:lvl w:ilvl="1">
      <w:start w:val="1"/>
      <w:numFmt w:val="decimal"/>
      <w:lvlText w:val="%1.%2"/>
      <w:lvlJc w:val="left"/>
      <w:pPr>
        <w:ind w:left="720" w:hanging="720"/>
      </w:pPr>
      <w:rPr>
        <w:rFonts w:hint="default"/>
        <w:b w:val="0"/>
      </w:rPr>
    </w:lvl>
    <w:lvl w:ilvl="2">
      <w:start w:val="1"/>
      <w:numFmt w:val="lowerLetter"/>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EF586D"/>
    <w:multiLevelType w:val="multilevel"/>
    <w:tmpl w:val="2130A042"/>
    <w:lvl w:ilvl="0">
      <w:start w:val="7"/>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6A70AD6"/>
    <w:multiLevelType w:val="multilevel"/>
    <w:tmpl w:val="4AA8731C"/>
    <w:lvl w:ilvl="0">
      <w:start w:val="1"/>
      <w:numFmt w:val="decimal"/>
      <w:lvlText w:val="%1."/>
      <w:lvlJc w:val="left"/>
      <w:pPr>
        <w:ind w:left="720" w:hanging="720"/>
      </w:pPr>
      <w:rPr>
        <w:rFonts w:ascii="Candara" w:hAnsi="Candara" w:hint="default"/>
        <w:b/>
        <w:color w:val="auto"/>
      </w:rPr>
    </w:lvl>
    <w:lvl w:ilvl="1">
      <w:start w:val="1"/>
      <w:numFmt w:val="decimal"/>
      <w:lvlText w:val="%1.%2."/>
      <w:lvlJc w:val="left"/>
      <w:pPr>
        <w:ind w:left="720" w:hanging="720"/>
      </w:pPr>
      <w:rPr>
        <w:rFonts w:ascii="Candara" w:hAnsi="Candara" w:hint="default"/>
        <w:b w:val="0"/>
        <w:sz w:val="24"/>
        <w:szCs w:val="24"/>
      </w:rPr>
    </w:lvl>
    <w:lvl w:ilvl="2">
      <w:start w:val="1"/>
      <w:numFmt w:val="lowerLetter"/>
      <w:lvlText w:val="(%3)"/>
      <w:lvlJc w:val="left"/>
      <w:pPr>
        <w:ind w:left="1440" w:hanging="720"/>
      </w:pPr>
      <w:rPr>
        <w:rFonts w:ascii="Georgia" w:eastAsia="Times New Roman" w:hAnsi="Georgia" w:cs="Times New Roman" w:hint="default"/>
        <w:b w:val="0"/>
        <w:caps w:val="0"/>
        <w:sz w:val="22"/>
        <w:szCs w:val="22"/>
      </w:rPr>
    </w:lvl>
    <w:lvl w:ilvl="3">
      <w:start w:val="1"/>
      <w:numFmt w:val="lowerRoman"/>
      <w:lvlText w:val="(%4)"/>
      <w:lvlJc w:val="left"/>
      <w:pPr>
        <w:ind w:left="2160" w:hanging="720"/>
      </w:pPr>
      <w:rPr>
        <w:rFonts w:ascii="Candara" w:eastAsia="Times New Roman" w:hAnsi="Candara" w:cs="Times New Roman" w:hint="default"/>
        <w:b w:val="0"/>
      </w:rPr>
    </w:lvl>
    <w:lvl w:ilvl="4">
      <w:start w:val="1"/>
      <w:numFmt w:val="lowerLetter"/>
      <w:lvlText w:val="(%5)"/>
      <w:lvlJc w:val="left"/>
      <w:pPr>
        <w:ind w:left="2880" w:hanging="720"/>
      </w:pPr>
      <w:rPr>
        <w:rFonts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B7161D"/>
    <w:multiLevelType w:val="multilevel"/>
    <w:tmpl w:val="D31096D0"/>
    <w:lvl w:ilvl="0">
      <w:start w:val="1"/>
      <w:numFmt w:val="decimal"/>
      <w:lvlText w:val="%1."/>
      <w:lvlJc w:val="left"/>
      <w:pPr>
        <w:ind w:left="720" w:hanging="720"/>
      </w:pPr>
      <w:rPr>
        <w:rFonts w:ascii="Candara" w:hAnsi="Candara" w:hint="default"/>
        <w:b/>
        <w:color w:val="auto"/>
      </w:rPr>
    </w:lvl>
    <w:lvl w:ilvl="1">
      <w:start w:val="1"/>
      <w:numFmt w:val="decimal"/>
      <w:lvlText w:val="%1.%2."/>
      <w:lvlJc w:val="left"/>
      <w:pPr>
        <w:ind w:left="720" w:hanging="720"/>
      </w:pPr>
      <w:rPr>
        <w:rFonts w:ascii="Candara" w:hAnsi="Candara" w:hint="default"/>
        <w:b w:val="0"/>
        <w:sz w:val="24"/>
        <w:szCs w:val="24"/>
      </w:rPr>
    </w:lvl>
    <w:lvl w:ilvl="2">
      <w:start w:val="1"/>
      <w:numFmt w:val="lowerLetter"/>
      <w:lvlText w:val="(%3)"/>
      <w:lvlJc w:val="left"/>
      <w:pPr>
        <w:ind w:left="1440" w:hanging="720"/>
      </w:pPr>
      <w:rPr>
        <w:rFonts w:ascii="Georgia" w:eastAsia="Times New Roman" w:hAnsi="Georgia" w:cs="Times New Roman" w:hint="default"/>
        <w:b w:val="0"/>
        <w:caps w:val="0"/>
      </w:rPr>
    </w:lvl>
    <w:lvl w:ilvl="3">
      <w:start w:val="1"/>
      <w:numFmt w:val="lowerRoman"/>
      <w:lvlText w:val="(%4)"/>
      <w:lvlJc w:val="left"/>
      <w:pPr>
        <w:ind w:left="2160" w:hanging="720"/>
      </w:pPr>
      <w:rPr>
        <w:rFonts w:ascii="Georgia" w:eastAsia="Times New Roman" w:hAnsi="Georgia" w:cs="Times New Roman" w:hint="default"/>
        <w:b w:val="0"/>
      </w:rPr>
    </w:lvl>
    <w:lvl w:ilvl="4">
      <w:start w:val="1"/>
      <w:numFmt w:val="lowerLetter"/>
      <w:lvlText w:val="(%5)"/>
      <w:lvlJc w:val="left"/>
      <w:pPr>
        <w:ind w:left="2880" w:hanging="720"/>
      </w:pPr>
      <w:rPr>
        <w:rFonts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5B2426"/>
    <w:multiLevelType w:val="multilevel"/>
    <w:tmpl w:val="BE204466"/>
    <w:lvl w:ilvl="0">
      <w:start w:val="1"/>
      <w:numFmt w:val="decimal"/>
      <w:pStyle w:val="Header"/>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b w:val="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15:restartNumberingAfterBreak="0">
    <w:nsid w:val="3CFB29F6"/>
    <w:multiLevelType w:val="multilevel"/>
    <w:tmpl w:val="CEFAD1D6"/>
    <w:lvl w:ilvl="0">
      <w:start w:val="1"/>
      <w:numFmt w:val="decimal"/>
      <w:lvlText w:val="%1."/>
      <w:lvlJc w:val="left"/>
      <w:pPr>
        <w:ind w:left="720" w:hanging="720"/>
      </w:pPr>
      <w:rPr>
        <w:rFonts w:ascii="Candara" w:hAnsi="Candara" w:hint="default"/>
        <w:b/>
        <w:color w:val="auto"/>
      </w:rPr>
    </w:lvl>
    <w:lvl w:ilvl="1">
      <w:start w:val="1"/>
      <w:numFmt w:val="decimal"/>
      <w:lvlText w:val="%1.%2."/>
      <w:lvlJc w:val="left"/>
      <w:pPr>
        <w:ind w:left="720" w:hanging="720"/>
      </w:pPr>
      <w:rPr>
        <w:rFonts w:ascii="Candara" w:hAnsi="Candara" w:hint="default"/>
        <w:b w:val="0"/>
        <w:sz w:val="24"/>
        <w:szCs w:val="24"/>
      </w:rPr>
    </w:lvl>
    <w:lvl w:ilvl="2">
      <w:start w:val="1"/>
      <w:numFmt w:val="lowerLetter"/>
      <w:lvlText w:val="(%3)"/>
      <w:lvlJc w:val="left"/>
      <w:pPr>
        <w:ind w:left="1440" w:hanging="720"/>
      </w:pPr>
      <w:rPr>
        <w:rFonts w:ascii="Georgia" w:eastAsia="Times New Roman" w:hAnsi="Georgia" w:cs="Times New Roman" w:hint="default"/>
        <w:b w:val="0"/>
        <w:caps w:val="0"/>
      </w:rPr>
    </w:lvl>
    <w:lvl w:ilvl="3">
      <w:start w:val="1"/>
      <w:numFmt w:val="lowerRoman"/>
      <w:lvlText w:val="(%4)"/>
      <w:lvlJc w:val="left"/>
      <w:pPr>
        <w:ind w:left="2160" w:hanging="720"/>
      </w:pPr>
      <w:rPr>
        <w:rFonts w:ascii="Georgia" w:eastAsia="Times New Roman" w:hAnsi="Georgia" w:cs="Times New Roman" w:hint="default"/>
        <w:b w:val="0"/>
        <w:caps w:val="0"/>
      </w:rPr>
    </w:lvl>
    <w:lvl w:ilvl="4">
      <w:start w:val="1"/>
      <w:numFmt w:val="lowerLetter"/>
      <w:lvlText w:val="(%5)"/>
      <w:lvlJc w:val="left"/>
      <w:pPr>
        <w:ind w:left="2880" w:hanging="720"/>
      </w:pPr>
      <w:rPr>
        <w:rFonts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483EBD"/>
    <w:multiLevelType w:val="hybridMultilevel"/>
    <w:tmpl w:val="57E6A864"/>
    <w:lvl w:ilvl="0" w:tplc="7E3C57A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D941BC0"/>
    <w:multiLevelType w:val="hybridMultilevel"/>
    <w:tmpl w:val="FAD0B1D2"/>
    <w:lvl w:ilvl="0" w:tplc="BC266E08">
      <w:start w:val="1"/>
      <w:numFmt w:val="upperLetter"/>
      <w:lvlText w:val="(%1)"/>
      <w:lvlJc w:val="left"/>
      <w:pPr>
        <w:tabs>
          <w:tab w:val="num" w:pos="720"/>
        </w:tabs>
        <w:ind w:left="720" w:hanging="720"/>
      </w:pPr>
      <w:rPr>
        <w:rFonts w:hint="default"/>
      </w:rPr>
    </w:lvl>
    <w:lvl w:ilvl="1" w:tplc="0468490C">
      <w:start w:val="1"/>
      <w:numFmt w:val="lowerLetter"/>
      <w:lvlText w:val="(%2)"/>
      <w:lvlJc w:val="left"/>
      <w:pPr>
        <w:tabs>
          <w:tab w:val="num" w:pos="1440"/>
        </w:tabs>
        <w:ind w:left="1440" w:hanging="72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DBC798B"/>
    <w:multiLevelType w:val="hybridMultilevel"/>
    <w:tmpl w:val="1E3C30D8"/>
    <w:lvl w:ilvl="0" w:tplc="04090019">
      <w:start w:val="1"/>
      <w:numFmt w:val="lowerLetter"/>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0" w15:restartNumberingAfterBreak="0">
    <w:nsid w:val="4E572FE2"/>
    <w:multiLevelType w:val="multilevel"/>
    <w:tmpl w:val="7A6E59EC"/>
    <w:lvl w:ilvl="0">
      <w:start w:val="1"/>
      <w:numFmt w:val="decimal"/>
      <w:lvlText w:val="%1."/>
      <w:lvlJc w:val="left"/>
      <w:pPr>
        <w:ind w:left="720" w:hanging="720"/>
      </w:pPr>
      <w:rPr>
        <w:rFonts w:ascii="Georgia" w:hAnsi="Georgia" w:hint="default"/>
        <w:b/>
        <w:color w:val="auto"/>
      </w:rPr>
    </w:lvl>
    <w:lvl w:ilvl="1">
      <w:start w:val="1"/>
      <w:numFmt w:val="decimal"/>
      <w:lvlText w:val="%1.%2."/>
      <w:lvlJc w:val="left"/>
      <w:pPr>
        <w:ind w:left="720" w:hanging="720"/>
      </w:pPr>
      <w:rPr>
        <w:rFonts w:ascii="Georgia" w:hAnsi="Georgia" w:hint="default"/>
        <w:b w:val="0"/>
        <w:sz w:val="22"/>
        <w:szCs w:val="22"/>
      </w:rPr>
    </w:lvl>
    <w:lvl w:ilvl="2">
      <w:start w:val="1"/>
      <w:numFmt w:val="lowerLetter"/>
      <w:lvlText w:val="(%3)"/>
      <w:lvlJc w:val="left"/>
      <w:pPr>
        <w:ind w:left="1440" w:hanging="720"/>
      </w:pPr>
      <w:rPr>
        <w:rFonts w:ascii="Georgia" w:eastAsia="Times New Roman" w:hAnsi="Georgia" w:cs="Times New Roman" w:hint="default"/>
        <w:b w:val="0"/>
        <w:caps w:val="0"/>
      </w:rPr>
    </w:lvl>
    <w:lvl w:ilvl="3">
      <w:start w:val="1"/>
      <w:numFmt w:val="lowerRoman"/>
      <w:lvlText w:val="(%4)"/>
      <w:lvlJc w:val="left"/>
      <w:pPr>
        <w:ind w:left="2160" w:hanging="720"/>
      </w:pPr>
      <w:rPr>
        <w:rFonts w:ascii="Georgia" w:eastAsia="Times New Roman" w:hAnsi="Georgia" w:cs="Times New Roman" w:hint="default"/>
        <w:b w:val="0"/>
      </w:rPr>
    </w:lvl>
    <w:lvl w:ilvl="4">
      <w:start w:val="1"/>
      <w:numFmt w:val="lowerLetter"/>
      <w:lvlText w:val="(%5)"/>
      <w:lvlJc w:val="left"/>
      <w:pPr>
        <w:ind w:left="2880" w:hanging="720"/>
      </w:pPr>
      <w:rPr>
        <w:rFonts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16439FF"/>
    <w:multiLevelType w:val="multilevel"/>
    <w:tmpl w:val="D03AC99E"/>
    <w:lvl w:ilvl="0">
      <w:start w:val="1"/>
      <w:numFmt w:val="decimal"/>
      <w:lvlText w:val="%1."/>
      <w:lvlJc w:val="left"/>
      <w:pPr>
        <w:ind w:left="720" w:hanging="720"/>
      </w:pPr>
      <w:rPr>
        <w:rFonts w:ascii="Candara" w:hAnsi="Candara" w:hint="default"/>
        <w:b/>
        <w:color w:val="auto"/>
      </w:rPr>
    </w:lvl>
    <w:lvl w:ilvl="1">
      <w:start w:val="1"/>
      <w:numFmt w:val="decimal"/>
      <w:lvlText w:val="%1.%2."/>
      <w:lvlJc w:val="left"/>
      <w:pPr>
        <w:ind w:left="720" w:hanging="720"/>
      </w:pPr>
      <w:rPr>
        <w:rFonts w:ascii="Candara" w:hAnsi="Candara" w:hint="default"/>
        <w:b w:val="0"/>
        <w:sz w:val="24"/>
        <w:szCs w:val="24"/>
      </w:rPr>
    </w:lvl>
    <w:lvl w:ilvl="2">
      <w:start w:val="1"/>
      <w:numFmt w:val="lowerLetter"/>
      <w:lvlText w:val="(%3)"/>
      <w:lvlJc w:val="left"/>
      <w:pPr>
        <w:ind w:left="1440" w:hanging="720"/>
      </w:pPr>
      <w:rPr>
        <w:rFonts w:ascii="Candara" w:eastAsia="Times New Roman" w:hAnsi="Candara" w:cs="Times New Roman"/>
        <w:b w:val="0"/>
        <w:caps w:val="0"/>
      </w:rPr>
    </w:lvl>
    <w:lvl w:ilvl="3">
      <w:start w:val="1"/>
      <w:numFmt w:val="lowerRoman"/>
      <w:lvlText w:val="(%4)"/>
      <w:lvlJc w:val="left"/>
      <w:pPr>
        <w:ind w:left="2160" w:hanging="720"/>
      </w:pPr>
      <w:rPr>
        <w:rFonts w:ascii="Candara" w:eastAsia="Times New Roman" w:hAnsi="Candara" w:cs="Times New Roman" w:hint="default"/>
        <w:b w:val="0"/>
      </w:rPr>
    </w:lvl>
    <w:lvl w:ilvl="4">
      <w:start w:val="1"/>
      <w:numFmt w:val="lowerLetter"/>
      <w:lvlText w:val="(%5)"/>
      <w:lvlJc w:val="left"/>
      <w:pPr>
        <w:ind w:left="2880" w:hanging="720"/>
      </w:pPr>
      <w:rPr>
        <w:b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AA3439"/>
    <w:multiLevelType w:val="multilevel"/>
    <w:tmpl w:val="39A2667C"/>
    <w:lvl w:ilvl="0">
      <w:start w:val="7"/>
      <w:numFmt w:val="decimal"/>
      <w:lvlText w:val="%1"/>
      <w:lvlJc w:val="left"/>
      <w:pPr>
        <w:ind w:left="360" w:hanging="360"/>
      </w:pPr>
      <w:rPr>
        <w:rFonts w:eastAsia="Arial Narrow" w:cs="Arial Narrow" w:hint="default"/>
        <w:color w:val="000000"/>
      </w:rPr>
    </w:lvl>
    <w:lvl w:ilvl="1">
      <w:start w:val="4"/>
      <w:numFmt w:val="decimal"/>
      <w:lvlText w:val="%1.%2"/>
      <w:lvlJc w:val="left"/>
      <w:pPr>
        <w:ind w:left="1080" w:hanging="360"/>
      </w:pPr>
      <w:rPr>
        <w:rFonts w:eastAsia="Arial Narrow" w:cs="Arial Narrow" w:hint="default"/>
        <w:color w:val="000000"/>
      </w:rPr>
    </w:lvl>
    <w:lvl w:ilvl="2">
      <w:start w:val="1"/>
      <w:numFmt w:val="decimal"/>
      <w:lvlText w:val="%1.%2.%3"/>
      <w:lvlJc w:val="left"/>
      <w:pPr>
        <w:ind w:left="2160" w:hanging="720"/>
      </w:pPr>
      <w:rPr>
        <w:rFonts w:eastAsia="Arial Narrow" w:cs="Arial Narrow" w:hint="default"/>
        <w:color w:val="000000"/>
      </w:rPr>
    </w:lvl>
    <w:lvl w:ilvl="3">
      <w:start w:val="1"/>
      <w:numFmt w:val="decimal"/>
      <w:lvlText w:val="%1.%2.%3.%4"/>
      <w:lvlJc w:val="left"/>
      <w:pPr>
        <w:ind w:left="3240" w:hanging="1080"/>
      </w:pPr>
      <w:rPr>
        <w:rFonts w:eastAsia="Arial Narrow" w:cs="Arial Narrow" w:hint="default"/>
        <w:color w:val="000000"/>
      </w:rPr>
    </w:lvl>
    <w:lvl w:ilvl="4">
      <w:start w:val="1"/>
      <w:numFmt w:val="decimal"/>
      <w:lvlText w:val="%1.%2.%3.%4.%5"/>
      <w:lvlJc w:val="left"/>
      <w:pPr>
        <w:ind w:left="3960" w:hanging="1080"/>
      </w:pPr>
      <w:rPr>
        <w:rFonts w:eastAsia="Arial Narrow" w:cs="Arial Narrow" w:hint="default"/>
        <w:color w:val="000000"/>
      </w:rPr>
    </w:lvl>
    <w:lvl w:ilvl="5">
      <w:start w:val="1"/>
      <w:numFmt w:val="decimal"/>
      <w:lvlText w:val="%1.%2.%3.%4.%5.%6"/>
      <w:lvlJc w:val="left"/>
      <w:pPr>
        <w:ind w:left="5040" w:hanging="1440"/>
      </w:pPr>
      <w:rPr>
        <w:rFonts w:eastAsia="Arial Narrow" w:cs="Arial Narrow" w:hint="default"/>
        <w:color w:val="000000"/>
      </w:rPr>
    </w:lvl>
    <w:lvl w:ilvl="6">
      <w:start w:val="1"/>
      <w:numFmt w:val="decimal"/>
      <w:lvlText w:val="%1.%2.%3.%4.%5.%6.%7"/>
      <w:lvlJc w:val="left"/>
      <w:pPr>
        <w:ind w:left="5760" w:hanging="1440"/>
      </w:pPr>
      <w:rPr>
        <w:rFonts w:eastAsia="Arial Narrow" w:cs="Arial Narrow" w:hint="default"/>
        <w:color w:val="000000"/>
      </w:rPr>
    </w:lvl>
    <w:lvl w:ilvl="7">
      <w:start w:val="1"/>
      <w:numFmt w:val="decimal"/>
      <w:lvlText w:val="%1.%2.%3.%4.%5.%6.%7.%8"/>
      <w:lvlJc w:val="left"/>
      <w:pPr>
        <w:ind w:left="6840" w:hanging="1800"/>
      </w:pPr>
      <w:rPr>
        <w:rFonts w:eastAsia="Arial Narrow" w:cs="Arial Narrow" w:hint="default"/>
        <w:color w:val="000000"/>
      </w:rPr>
    </w:lvl>
    <w:lvl w:ilvl="8">
      <w:start w:val="1"/>
      <w:numFmt w:val="decimal"/>
      <w:lvlText w:val="%1.%2.%3.%4.%5.%6.%7.%8.%9"/>
      <w:lvlJc w:val="left"/>
      <w:pPr>
        <w:ind w:left="7560" w:hanging="1800"/>
      </w:pPr>
      <w:rPr>
        <w:rFonts w:eastAsia="Arial Narrow" w:cs="Arial Narrow" w:hint="default"/>
        <w:color w:val="000000"/>
      </w:rPr>
    </w:lvl>
  </w:abstractNum>
  <w:abstractNum w:abstractNumId="13" w15:restartNumberingAfterBreak="0">
    <w:nsid w:val="5E937500"/>
    <w:multiLevelType w:val="hybridMultilevel"/>
    <w:tmpl w:val="BA3C08C8"/>
    <w:lvl w:ilvl="0" w:tplc="384E76FE">
      <w:start w:val="1"/>
      <w:numFmt w:val="lowerRoman"/>
      <w:lvlText w:val="%1."/>
      <w:lvlJc w:val="right"/>
      <w:pPr>
        <w:ind w:left="2220" w:hanging="360"/>
      </w:pPr>
      <w:rPr>
        <w:b w:val="0"/>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4" w15:restartNumberingAfterBreak="0">
    <w:nsid w:val="67B43F32"/>
    <w:multiLevelType w:val="hybridMultilevel"/>
    <w:tmpl w:val="7A2C5A58"/>
    <w:lvl w:ilvl="0" w:tplc="1144B52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E2227D"/>
    <w:multiLevelType w:val="hybridMultilevel"/>
    <w:tmpl w:val="8B164E7C"/>
    <w:lvl w:ilvl="0" w:tplc="7E3C57A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9AD2210"/>
    <w:multiLevelType w:val="hybridMultilevel"/>
    <w:tmpl w:val="37C88262"/>
    <w:lvl w:ilvl="0" w:tplc="7E3C57AE">
      <w:start w:val="1"/>
      <w:numFmt w:val="lowerLetter"/>
      <w:lvlText w:val="(%1)"/>
      <w:lvlJc w:val="left"/>
      <w:pPr>
        <w:ind w:left="1440" w:hanging="360"/>
      </w:pPr>
      <w:rPr>
        <w:rFonts w:hint="default"/>
      </w:rPr>
    </w:lvl>
    <w:lvl w:ilvl="1" w:tplc="5CC6855C">
      <w:start w:val="1"/>
      <w:numFmt w:val="lowerRoman"/>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A53795"/>
    <w:multiLevelType w:val="hybridMultilevel"/>
    <w:tmpl w:val="3022F464"/>
    <w:lvl w:ilvl="0" w:tplc="7E3C57A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5"/>
  </w:num>
  <w:num w:numId="3">
    <w:abstractNumId w:val="8"/>
  </w:num>
  <w:num w:numId="4">
    <w:abstractNumId w:val="2"/>
  </w:num>
  <w:num w:numId="5">
    <w:abstractNumId w:val="3"/>
  </w:num>
  <w:num w:numId="6">
    <w:abstractNumId w:val="4"/>
  </w:num>
  <w:num w:numId="7">
    <w:abstractNumId w:val="6"/>
  </w:num>
  <w:num w:numId="8">
    <w:abstractNumId w:val="7"/>
  </w:num>
  <w:num w:numId="9">
    <w:abstractNumId w:val="15"/>
  </w:num>
  <w:num w:numId="10">
    <w:abstractNumId w:val="14"/>
  </w:num>
  <w:num w:numId="11">
    <w:abstractNumId w:val="17"/>
  </w:num>
  <w:num w:numId="12">
    <w:abstractNumId w:val="16"/>
  </w:num>
  <w:num w:numId="13">
    <w:abstractNumId w:val="1"/>
  </w:num>
  <w:num w:numId="14">
    <w:abstractNumId w:val="0"/>
  </w:num>
  <w:num w:numId="15">
    <w:abstractNumId w:val="1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0">
    <w:abstractNumId w:val="12"/>
  </w:num>
  <w:numIdMacAtCleanup w:val="1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56884b1b83f3112c"/>
  </w15:person>
  <w15:person w15:author="Christine">
    <w15:presenceInfo w15:providerId="None" w15:userId="Christ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BD"/>
    <w:rsid w:val="00003461"/>
    <w:rsid w:val="000202B3"/>
    <w:rsid w:val="00031F29"/>
    <w:rsid w:val="00045B90"/>
    <w:rsid w:val="00062F6A"/>
    <w:rsid w:val="0006683B"/>
    <w:rsid w:val="000717B0"/>
    <w:rsid w:val="00073754"/>
    <w:rsid w:val="00073789"/>
    <w:rsid w:val="00085820"/>
    <w:rsid w:val="000943CE"/>
    <w:rsid w:val="00096017"/>
    <w:rsid w:val="000B7833"/>
    <w:rsid w:val="000D1C60"/>
    <w:rsid w:val="000D2144"/>
    <w:rsid w:val="000D3F14"/>
    <w:rsid w:val="000D7B83"/>
    <w:rsid w:val="000E05DC"/>
    <w:rsid w:val="000E6FA3"/>
    <w:rsid w:val="00107FB7"/>
    <w:rsid w:val="00117326"/>
    <w:rsid w:val="00125837"/>
    <w:rsid w:val="001357E4"/>
    <w:rsid w:val="00141CB5"/>
    <w:rsid w:val="00142EC0"/>
    <w:rsid w:val="00146D26"/>
    <w:rsid w:val="00152B77"/>
    <w:rsid w:val="001648C3"/>
    <w:rsid w:val="00184A73"/>
    <w:rsid w:val="00185B03"/>
    <w:rsid w:val="001869D8"/>
    <w:rsid w:val="001A698B"/>
    <w:rsid w:val="001D440A"/>
    <w:rsid w:val="0021279E"/>
    <w:rsid w:val="0022176C"/>
    <w:rsid w:val="00230940"/>
    <w:rsid w:val="00244D47"/>
    <w:rsid w:val="00245D6F"/>
    <w:rsid w:val="00261344"/>
    <w:rsid w:val="00261EEB"/>
    <w:rsid w:val="00264014"/>
    <w:rsid w:val="00280514"/>
    <w:rsid w:val="002906E1"/>
    <w:rsid w:val="002960B9"/>
    <w:rsid w:val="002972B2"/>
    <w:rsid w:val="002B2EC3"/>
    <w:rsid w:val="002C176B"/>
    <w:rsid w:val="002C3607"/>
    <w:rsid w:val="002C590A"/>
    <w:rsid w:val="002E1AA7"/>
    <w:rsid w:val="002F2AB4"/>
    <w:rsid w:val="002F315B"/>
    <w:rsid w:val="00306474"/>
    <w:rsid w:val="0031091C"/>
    <w:rsid w:val="00320E61"/>
    <w:rsid w:val="00321EFB"/>
    <w:rsid w:val="00335049"/>
    <w:rsid w:val="003649DE"/>
    <w:rsid w:val="00364DAB"/>
    <w:rsid w:val="00397B71"/>
    <w:rsid w:val="003A2738"/>
    <w:rsid w:val="003B00FC"/>
    <w:rsid w:val="003B2027"/>
    <w:rsid w:val="003B7D29"/>
    <w:rsid w:val="003C6932"/>
    <w:rsid w:val="003C7C70"/>
    <w:rsid w:val="003E2D07"/>
    <w:rsid w:val="004058A2"/>
    <w:rsid w:val="00407119"/>
    <w:rsid w:val="004254E4"/>
    <w:rsid w:val="00440CB5"/>
    <w:rsid w:val="00451103"/>
    <w:rsid w:val="00456C75"/>
    <w:rsid w:val="00457178"/>
    <w:rsid w:val="00465CF7"/>
    <w:rsid w:val="00480F61"/>
    <w:rsid w:val="004A3D98"/>
    <w:rsid w:val="004A5EDF"/>
    <w:rsid w:val="004B4E44"/>
    <w:rsid w:val="004B6AF0"/>
    <w:rsid w:val="004D4650"/>
    <w:rsid w:val="004D781D"/>
    <w:rsid w:val="005131AD"/>
    <w:rsid w:val="00513F60"/>
    <w:rsid w:val="00524ABB"/>
    <w:rsid w:val="005302E1"/>
    <w:rsid w:val="005366C0"/>
    <w:rsid w:val="00536F5C"/>
    <w:rsid w:val="00543A9E"/>
    <w:rsid w:val="00555519"/>
    <w:rsid w:val="005A2487"/>
    <w:rsid w:val="005A2BDA"/>
    <w:rsid w:val="005A7512"/>
    <w:rsid w:val="005B7448"/>
    <w:rsid w:val="005C3376"/>
    <w:rsid w:val="005E45E8"/>
    <w:rsid w:val="005E4E64"/>
    <w:rsid w:val="005F78EF"/>
    <w:rsid w:val="005F79E3"/>
    <w:rsid w:val="00610ADA"/>
    <w:rsid w:val="00623947"/>
    <w:rsid w:val="00624CFF"/>
    <w:rsid w:val="00630B5B"/>
    <w:rsid w:val="006407FD"/>
    <w:rsid w:val="00641AA0"/>
    <w:rsid w:val="00643199"/>
    <w:rsid w:val="006519D9"/>
    <w:rsid w:val="00653552"/>
    <w:rsid w:val="006544CB"/>
    <w:rsid w:val="0065637A"/>
    <w:rsid w:val="00663475"/>
    <w:rsid w:val="00693BC3"/>
    <w:rsid w:val="006A14A6"/>
    <w:rsid w:val="006A1C7B"/>
    <w:rsid w:val="006B1E47"/>
    <w:rsid w:val="006D5490"/>
    <w:rsid w:val="006F3B7B"/>
    <w:rsid w:val="0070040F"/>
    <w:rsid w:val="0070192D"/>
    <w:rsid w:val="0070478B"/>
    <w:rsid w:val="0070744E"/>
    <w:rsid w:val="00735602"/>
    <w:rsid w:val="00743A9D"/>
    <w:rsid w:val="00751236"/>
    <w:rsid w:val="0077421F"/>
    <w:rsid w:val="00784EC3"/>
    <w:rsid w:val="007A364E"/>
    <w:rsid w:val="007B19D5"/>
    <w:rsid w:val="007D0CE6"/>
    <w:rsid w:val="00807290"/>
    <w:rsid w:val="00815A62"/>
    <w:rsid w:val="00830B63"/>
    <w:rsid w:val="0084081F"/>
    <w:rsid w:val="00850220"/>
    <w:rsid w:val="00872B86"/>
    <w:rsid w:val="0088174A"/>
    <w:rsid w:val="00883B7C"/>
    <w:rsid w:val="00885544"/>
    <w:rsid w:val="008A1E6E"/>
    <w:rsid w:val="008A7E8B"/>
    <w:rsid w:val="008D5ED2"/>
    <w:rsid w:val="008E4D1E"/>
    <w:rsid w:val="008E76DE"/>
    <w:rsid w:val="008F00CD"/>
    <w:rsid w:val="008F4AEB"/>
    <w:rsid w:val="008F5D52"/>
    <w:rsid w:val="00905F42"/>
    <w:rsid w:val="00913CD1"/>
    <w:rsid w:val="00920303"/>
    <w:rsid w:val="00933534"/>
    <w:rsid w:val="009362B3"/>
    <w:rsid w:val="0094350E"/>
    <w:rsid w:val="00944F3A"/>
    <w:rsid w:val="00950AD5"/>
    <w:rsid w:val="009563A2"/>
    <w:rsid w:val="00962A5C"/>
    <w:rsid w:val="00977335"/>
    <w:rsid w:val="0098763D"/>
    <w:rsid w:val="00994DE7"/>
    <w:rsid w:val="00995EBE"/>
    <w:rsid w:val="009A6793"/>
    <w:rsid w:val="009C0B90"/>
    <w:rsid w:val="009C42E5"/>
    <w:rsid w:val="009C44FE"/>
    <w:rsid w:val="009C7D52"/>
    <w:rsid w:val="009D7121"/>
    <w:rsid w:val="009E7154"/>
    <w:rsid w:val="009E7F47"/>
    <w:rsid w:val="009F0343"/>
    <w:rsid w:val="009F37F4"/>
    <w:rsid w:val="00A0420A"/>
    <w:rsid w:val="00A0689E"/>
    <w:rsid w:val="00A073B7"/>
    <w:rsid w:val="00A114D8"/>
    <w:rsid w:val="00A1597C"/>
    <w:rsid w:val="00A163EB"/>
    <w:rsid w:val="00A21595"/>
    <w:rsid w:val="00A31334"/>
    <w:rsid w:val="00A33983"/>
    <w:rsid w:val="00A370AE"/>
    <w:rsid w:val="00A4754F"/>
    <w:rsid w:val="00A57521"/>
    <w:rsid w:val="00A70095"/>
    <w:rsid w:val="00A84726"/>
    <w:rsid w:val="00A94AC5"/>
    <w:rsid w:val="00AA6062"/>
    <w:rsid w:val="00AC2063"/>
    <w:rsid w:val="00AC4CE6"/>
    <w:rsid w:val="00AD1B9D"/>
    <w:rsid w:val="00AD6C3A"/>
    <w:rsid w:val="00AF4116"/>
    <w:rsid w:val="00B00F2A"/>
    <w:rsid w:val="00B215A4"/>
    <w:rsid w:val="00B26F07"/>
    <w:rsid w:val="00B33C09"/>
    <w:rsid w:val="00B37233"/>
    <w:rsid w:val="00B40000"/>
    <w:rsid w:val="00B4559B"/>
    <w:rsid w:val="00B4781D"/>
    <w:rsid w:val="00B5049D"/>
    <w:rsid w:val="00B56EBD"/>
    <w:rsid w:val="00B76941"/>
    <w:rsid w:val="00B842F7"/>
    <w:rsid w:val="00B90A6C"/>
    <w:rsid w:val="00B913C5"/>
    <w:rsid w:val="00BB0821"/>
    <w:rsid w:val="00BD0679"/>
    <w:rsid w:val="00BE13EA"/>
    <w:rsid w:val="00BE53F6"/>
    <w:rsid w:val="00BE55D4"/>
    <w:rsid w:val="00BE76F4"/>
    <w:rsid w:val="00BF184D"/>
    <w:rsid w:val="00BF71D4"/>
    <w:rsid w:val="00C135D1"/>
    <w:rsid w:val="00C1760F"/>
    <w:rsid w:val="00C21839"/>
    <w:rsid w:val="00C22190"/>
    <w:rsid w:val="00C378D9"/>
    <w:rsid w:val="00C45B31"/>
    <w:rsid w:val="00C474EB"/>
    <w:rsid w:val="00C54B54"/>
    <w:rsid w:val="00C54E30"/>
    <w:rsid w:val="00C54F4E"/>
    <w:rsid w:val="00C72D1F"/>
    <w:rsid w:val="00C873AF"/>
    <w:rsid w:val="00CA64BE"/>
    <w:rsid w:val="00CC1BCD"/>
    <w:rsid w:val="00CC6631"/>
    <w:rsid w:val="00CD3840"/>
    <w:rsid w:val="00CD735B"/>
    <w:rsid w:val="00CF5E77"/>
    <w:rsid w:val="00D26A15"/>
    <w:rsid w:val="00D30B16"/>
    <w:rsid w:val="00D35441"/>
    <w:rsid w:val="00D63B54"/>
    <w:rsid w:val="00D64EAA"/>
    <w:rsid w:val="00D725C0"/>
    <w:rsid w:val="00D83D06"/>
    <w:rsid w:val="00D9529E"/>
    <w:rsid w:val="00DA5EA9"/>
    <w:rsid w:val="00DA5F43"/>
    <w:rsid w:val="00DB4155"/>
    <w:rsid w:val="00DC4F3E"/>
    <w:rsid w:val="00DD2839"/>
    <w:rsid w:val="00DE2690"/>
    <w:rsid w:val="00DF7C4A"/>
    <w:rsid w:val="00E05330"/>
    <w:rsid w:val="00E06B02"/>
    <w:rsid w:val="00E210E3"/>
    <w:rsid w:val="00E231EB"/>
    <w:rsid w:val="00E4072E"/>
    <w:rsid w:val="00E412C9"/>
    <w:rsid w:val="00E60380"/>
    <w:rsid w:val="00E670D7"/>
    <w:rsid w:val="00E734DB"/>
    <w:rsid w:val="00E82F4A"/>
    <w:rsid w:val="00EA27B3"/>
    <w:rsid w:val="00EA6537"/>
    <w:rsid w:val="00EB2CA4"/>
    <w:rsid w:val="00ED361F"/>
    <w:rsid w:val="00ED3FEF"/>
    <w:rsid w:val="00ED6B43"/>
    <w:rsid w:val="00ED7826"/>
    <w:rsid w:val="00F05B99"/>
    <w:rsid w:val="00F11EE7"/>
    <w:rsid w:val="00F138AE"/>
    <w:rsid w:val="00F412E1"/>
    <w:rsid w:val="00F54BAA"/>
    <w:rsid w:val="00F54CBB"/>
    <w:rsid w:val="00F553F6"/>
    <w:rsid w:val="00F56A36"/>
    <w:rsid w:val="00F61F16"/>
    <w:rsid w:val="00F64831"/>
    <w:rsid w:val="00F77C83"/>
    <w:rsid w:val="00F90A81"/>
    <w:rsid w:val="00FA2481"/>
    <w:rsid w:val="00FC1815"/>
    <w:rsid w:val="00FD6A5F"/>
    <w:rsid w:val="00FD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27309"/>
  <w15:docId w15:val="{FDA3EA1A-D974-48A0-8902-C9966234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6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EB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rsid w:val="00B56EBD"/>
    <w:pPr>
      <w:numPr>
        <w:numId w:val="2"/>
      </w:num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56EBD"/>
    <w:rPr>
      <w:rFonts w:ascii="Times New Roman" w:eastAsia="Times New Roman" w:hAnsi="Times New Roman" w:cs="Times New Roman"/>
      <w:sz w:val="24"/>
      <w:szCs w:val="24"/>
    </w:rPr>
  </w:style>
  <w:style w:type="paragraph" w:styleId="ListParagraph">
    <w:name w:val="List Paragraph"/>
    <w:basedOn w:val="Normal"/>
    <w:uiPriority w:val="34"/>
    <w:qFormat/>
    <w:rsid w:val="00B56EBD"/>
    <w:pPr>
      <w:ind w:left="720"/>
      <w:contextualSpacing/>
    </w:pPr>
  </w:style>
  <w:style w:type="paragraph" w:styleId="Footer">
    <w:name w:val="footer"/>
    <w:basedOn w:val="Normal"/>
    <w:link w:val="FooterChar"/>
    <w:uiPriority w:val="99"/>
    <w:unhideWhenUsed/>
    <w:rsid w:val="00B56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EBD"/>
  </w:style>
  <w:style w:type="paragraph" w:styleId="TOC1">
    <w:name w:val="toc 1"/>
    <w:basedOn w:val="Normal"/>
    <w:next w:val="Normal"/>
    <w:autoRedefine/>
    <w:uiPriority w:val="39"/>
    <w:unhideWhenUsed/>
    <w:rsid w:val="00B56EBD"/>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B56EBD"/>
    <w:pPr>
      <w:spacing w:before="240" w:after="0"/>
    </w:pPr>
    <w:rPr>
      <w:rFonts w:cstheme="minorHAnsi"/>
      <w:b/>
      <w:bCs/>
      <w:sz w:val="20"/>
      <w:szCs w:val="20"/>
    </w:rPr>
  </w:style>
  <w:style w:type="paragraph" w:styleId="TOC3">
    <w:name w:val="toc 3"/>
    <w:basedOn w:val="Normal"/>
    <w:next w:val="Normal"/>
    <w:autoRedefine/>
    <w:uiPriority w:val="39"/>
    <w:unhideWhenUsed/>
    <w:rsid w:val="00B56EBD"/>
    <w:pPr>
      <w:spacing w:after="0"/>
      <w:ind w:left="220"/>
    </w:pPr>
    <w:rPr>
      <w:rFonts w:cstheme="minorHAnsi"/>
      <w:sz w:val="20"/>
      <w:szCs w:val="20"/>
    </w:rPr>
  </w:style>
  <w:style w:type="paragraph" w:styleId="TOC4">
    <w:name w:val="toc 4"/>
    <w:basedOn w:val="Normal"/>
    <w:next w:val="Normal"/>
    <w:autoRedefine/>
    <w:uiPriority w:val="39"/>
    <w:unhideWhenUsed/>
    <w:rsid w:val="00B56EBD"/>
    <w:pPr>
      <w:spacing w:after="0"/>
      <w:ind w:left="440"/>
    </w:pPr>
    <w:rPr>
      <w:rFonts w:cstheme="minorHAnsi"/>
      <w:sz w:val="20"/>
      <w:szCs w:val="20"/>
    </w:rPr>
  </w:style>
  <w:style w:type="paragraph" w:styleId="TOC5">
    <w:name w:val="toc 5"/>
    <w:basedOn w:val="Normal"/>
    <w:next w:val="Normal"/>
    <w:autoRedefine/>
    <w:uiPriority w:val="39"/>
    <w:unhideWhenUsed/>
    <w:rsid w:val="00B56EBD"/>
    <w:pPr>
      <w:spacing w:after="0"/>
      <w:ind w:left="660"/>
    </w:pPr>
    <w:rPr>
      <w:rFonts w:cstheme="minorHAnsi"/>
      <w:sz w:val="20"/>
      <w:szCs w:val="20"/>
    </w:rPr>
  </w:style>
  <w:style w:type="paragraph" w:styleId="TOC6">
    <w:name w:val="toc 6"/>
    <w:basedOn w:val="Normal"/>
    <w:next w:val="Normal"/>
    <w:autoRedefine/>
    <w:uiPriority w:val="39"/>
    <w:unhideWhenUsed/>
    <w:rsid w:val="00B56EBD"/>
    <w:pPr>
      <w:spacing w:after="0"/>
      <w:ind w:left="880"/>
    </w:pPr>
    <w:rPr>
      <w:rFonts w:cstheme="minorHAnsi"/>
      <w:sz w:val="20"/>
      <w:szCs w:val="20"/>
    </w:rPr>
  </w:style>
  <w:style w:type="paragraph" w:styleId="TOC7">
    <w:name w:val="toc 7"/>
    <w:basedOn w:val="Normal"/>
    <w:next w:val="Normal"/>
    <w:autoRedefine/>
    <w:uiPriority w:val="39"/>
    <w:unhideWhenUsed/>
    <w:rsid w:val="00B56EBD"/>
    <w:pPr>
      <w:spacing w:after="0"/>
      <w:ind w:left="1100"/>
    </w:pPr>
    <w:rPr>
      <w:rFonts w:cstheme="minorHAnsi"/>
      <w:sz w:val="20"/>
      <w:szCs w:val="20"/>
    </w:rPr>
  </w:style>
  <w:style w:type="paragraph" w:styleId="TOC8">
    <w:name w:val="toc 8"/>
    <w:basedOn w:val="Normal"/>
    <w:next w:val="Normal"/>
    <w:autoRedefine/>
    <w:uiPriority w:val="39"/>
    <w:unhideWhenUsed/>
    <w:rsid w:val="00B56EBD"/>
    <w:pPr>
      <w:spacing w:after="0"/>
      <w:ind w:left="1320"/>
    </w:pPr>
    <w:rPr>
      <w:rFonts w:cstheme="minorHAnsi"/>
      <w:sz w:val="20"/>
      <w:szCs w:val="20"/>
    </w:rPr>
  </w:style>
  <w:style w:type="paragraph" w:styleId="TOC9">
    <w:name w:val="toc 9"/>
    <w:basedOn w:val="Normal"/>
    <w:next w:val="Normal"/>
    <w:autoRedefine/>
    <w:uiPriority w:val="39"/>
    <w:unhideWhenUsed/>
    <w:rsid w:val="00B56EBD"/>
    <w:pPr>
      <w:spacing w:after="0"/>
      <w:ind w:left="1540"/>
    </w:pPr>
    <w:rPr>
      <w:rFonts w:cstheme="minorHAnsi"/>
      <w:sz w:val="20"/>
      <w:szCs w:val="20"/>
    </w:rPr>
  </w:style>
  <w:style w:type="character" w:styleId="Hyperlink">
    <w:name w:val="Hyperlink"/>
    <w:basedOn w:val="DefaultParagraphFont"/>
    <w:uiPriority w:val="99"/>
    <w:unhideWhenUsed/>
    <w:rsid w:val="00B56EBD"/>
    <w:rPr>
      <w:color w:val="0563C1" w:themeColor="hyperlink"/>
      <w:u w:val="single"/>
    </w:rPr>
  </w:style>
  <w:style w:type="paragraph" w:styleId="TOCHeading">
    <w:name w:val="TOC Heading"/>
    <w:basedOn w:val="Heading1"/>
    <w:next w:val="Normal"/>
    <w:uiPriority w:val="39"/>
    <w:unhideWhenUsed/>
    <w:qFormat/>
    <w:rsid w:val="00B56EBD"/>
    <w:pPr>
      <w:outlineLvl w:val="9"/>
    </w:pPr>
  </w:style>
  <w:style w:type="character" w:styleId="PageNumber">
    <w:name w:val="page number"/>
    <w:basedOn w:val="DefaultParagraphFont"/>
    <w:rsid w:val="00B56EBD"/>
  </w:style>
  <w:style w:type="paragraph" w:customStyle="1" w:styleId="Clause">
    <w:name w:val="Clause"/>
    <w:basedOn w:val="Normal"/>
    <w:rsid w:val="00B56EBD"/>
    <w:pPr>
      <w:spacing w:after="120" w:line="280" w:lineRule="exact"/>
      <w:ind w:left="1440"/>
      <w:jc w:val="both"/>
    </w:pPr>
    <w:rPr>
      <w:rFonts w:ascii="Times New Roman" w:eastAsia="Times New Roman" w:hAnsi="Times New Roman" w:cs="Times New Roman"/>
      <w:szCs w:val="20"/>
      <w:lang w:val="en-GB"/>
    </w:rPr>
  </w:style>
  <w:style w:type="paragraph" w:customStyle="1" w:styleId="m4285159699221156715gmail-msobodytextindent">
    <w:name w:val="m_4285159699221156715gmail-msobodytextindent"/>
    <w:basedOn w:val="Normal"/>
    <w:rsid w:val="00B56E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357957566602283611gmail-clause">
    <w:name w:val="m_-1357957566602283611gmail-clause"/>
    <w:basedOn w:val="Normal"/>
    <w:rsid w:val="00B56EB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B56EBD"/>
    <w:pPr>
      <w:spacing w:line="240" w:lineRule="auto"/>
    </w:pPr>
    <w:rPr>
      <w:sz w:val="20"/>
      <w:szCs w:val="20"/>
    </w:rPr>
  </w:style>
  <w:style w:type="character" w:customStyle="1" w:styleId="CommentTextChar">
    <w:name w:val="Comment Text Char"/>
    <w:basedOn w:val="DefaultParagraphFont"/>
    <w:link w:val="CommentText"/>
    <w:uiPriority w:val="99"/>
    <w:semiHidden/>
    <w:rsid w:val="00B56EBD"/>
    <w:rPr>
      <w:sz w:val="20"/>
      <w:szCs w:val="20"/>
    </w:rPr>
  </w:style>
  <w:style w:type="character" w:customStyle="1" w:styleId="CommentSubjectChar">
    <w:name w:val="Comment Subject Char"/>
    <w:basedOn w:val="CommentTextChar"/>
    <w:link w:val="CommentSubject"/>
    <w:uiPriority w:val="99"/>
    <w:semiHidden/>
    <w:rsid w:val="00B56EBD"/>
    <w:rPr>
      <w:b/>
      <w:bCs/>
      <w:sz w:val="20"/>
      <w:szCs w:val="20"/>
    </w:rPr>
  </w:style>
  <w:style w:type="paragraph" w:styleId="CommentSubject">
    <w:name w:val="annotation subject"/>
    <w:basedOn w:val="CommentText"/>
    <w:next w:val="CommentText"/>
    <w:link w:val="CommentSubjectChar"/>
    <w:uiPriority w:val="99"/>
    <w:semiHidden/>
    <w:unhideWhenUsed/>
    <w:rsid w:val="00B56EBD"/>
    <w:rPr>
      <w:b/>
      <w:bCs/>
    </w:rPr>
  </w:style>
  <w:style w:type="character" w:customStyle="1" w:styleId="BalloonTextChar">
    <w:name w:val="Balloon Text Char"/>
    <w:basedOn w:val="DefaultParagraphFont"/>
    <w:link w:val="BalloonText"/>
    <w:uiPriority w:val="99"/>
    <w:semiHidden/>
    <w:rsid w:val="00B56EBD"/>
    <w:rPr>
      <w:rFonts w:ascii="Tahoma" w:hAnsi="Tahoma" w:cs="Tahoma"/>
      <w:sz w:val="16"/>
      <w:szCs w:val="16"/>
    </w:rPr>
  </w:style>
  <w:style w:type="paragraph" w:styleId="BalloonText">
    <w:name w:val="Balloon Text"/>
    <w:basedOn w:val="Normal"/>
    <w:link w:val="BalloonTextChar"/>
    <w:uiPriority w:val="99"/>
    <w:semiHidden/>
    <w:unhideWhenUsed/>
    <w:rsid w:val="00B56EBD"/>
    <w:pPr>
      <w:spacing w:after="0" w:line="240" w:lineRule="auto"/>
    </w:pPr>
    <w:rPr>
      <w:rFonts w:ascii="Tahoma" w:hAnsi="Tahoma" w:cs="Tahoma"/>
      <w:sz w:val="16"/>
      <w:szCs w:val="16"/>
    </w:rPr>
  </w:style>
  <w:style w:type="paragraph" w:styleId="BodyTextIndent2">
    <w:name w:val="Body Text Indent 2"/>
    <w:basedOn w:val="Normal"/>
    <w:link w:val="BodyTextIndent2Char"/>
    <w:rsid w:val="00B56EBD"/>
    <w:pPr>
      <w:spacing w:after="0" w:line="360" w:lineRule="auto"/>
      <w:ind w:left="720" w:hanging="720"/>
      <w:jc w:val="both"/>
    </w:pPr>
    <w:rPr>
      <w:rFonts w:ascii="Arial Narrow" w:eastAsia="Times New Roman" w:hAnsi="Arial Narrow" w:cs="Times New Roman"/>
      <w:sz w:val="20"/>
      <w:szCs w:val="20"/>
    </w:rPr>
  </w:style>
  <w:style w:type="character" w:customStyle="1" w:styleId="BodyTextIndent2Char">
    <w:name w:val="Body Text Indent 2 Char"/>
    <w:basedOn w:val="DefaultParagraphFont"/>
    <w:link w:val="BodyTextIndent2"/>
    <w:rsid w:val="00B56EBD"/>
    <w:rPr>
      <w:rFonts w:ascii="Arial Narrow" w:eastAsia="Times New Roman" w:hAnsi="Arial Narrow" w:cs="Times New Roman"/>
      <w:sz w:val="20"/>
      <w:szCs w:val="20"/>
    </w:rPr>
  </w:style>
  <w:style w:type="character" w:styleId="CommentReference">
    <w:name w:val="annotation reference"/>
    <w:basedOn w:val="DefaultParagraphFont"/>
    <w:uiPriority w:val="99"/>
    <w:semiHidden/>
    <w:unhideWhenUsed/>
    <w:rsid w:val="0040711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2435">
      <w:bodyDiv w:val="1"/>
      <w:marLeft w:val="0"/>
      <w:marRight w:val="0"/>
      <w:marTop w:val="0"/>
      <w:marBottom w:val="0"/>
      <w:divBdr>
        <w:top w:val="none" w:sz="0" w:space="0" w:color="auto"/>
        <w:left w:val="none" w:sz="0" w:space="0" w:color="auto"/>
        <w:bottom w:val="none" w:sz="0" w:space="0" w:color="auto"/>
        <w:right w:val="none" w:sz="0" w:space="0" w:color="auto"/>
      </w:divBdr>
    </w:div>
    <w:div w:id="203449386">
      <w:bodyDiv w:val="1"/>
      <w:marLeft w:val="0"/>
      <w:marRight w:val="0"/>
      <w:marTop w:val="0"/>
      <w:marBottom w:val="0"/>
      <w:divBdr>
        <w:top w:val="none" w:sz="0" w:space="0" w:color="auto"/>
        <w:left w:val="none" w:sz="0" w:space="0" w:color="auto"/>
        <w:bottom w:val="none" w:sz="0" w:space="0" w:color="auto"/>
        <w:right w:val="none" w:sz="0" w:space="0" w:color="auto"/>
      </w:divBdr>
    </w:div>
    <w:div w:id="329065173">
      <w:bodyDiv w:val="1"/>
      <w:marLeft w:val="0"/>
      <w:marRight w:val="0"/>
      <w:marTop w:val="0"/>
      <w:marBottom w:val="0"/>
      <w:divBdr>
        <w:top w:val="none" w:sz="0" w:space="0" w:color="auto"/>
        <w:left w:val="none" w:sz="0" w:space="0" w:color="auto"/>
        <w:bottom w:val="none" w:sz="0" w:space="0" w:color="auto"/>
        <w:right w:val="none" w:sz="0" w:space="0" w:color="auto"/>
      </w:divBdr>
    </w:div>
    <w:div w:id="336074805">
      <w:bodyDiv w:val="1"/>
      <w:marLeft w:val="0"/>
      <w:marRight w:val="0"/>
      <w:marTop w:val="0"/>
      <w:marBottom w:val="0"/>
      <w:divBdr>
        <w:top w:val="none" w:sz="0" w:space="0" w:color="auto"/>
        <w:left w:val="none" w:sz="0" w:space="0" w:color="auto"/>
        <w:bottom w:val="none" w:sz="0" w:space="0" w:color="auto"/>
        <w:right w:val="none" w:sz="0" w:space="0" w:color="auto"/>
      </w:divBdr>
    </w:div>
    <w:div w:id="826435705">
      <w:bodyDiv w:val="1"/>
      <w:marLeft w:val="0"/>
      <w:marRight w:val="0"/>
      <w:marTop w:val="0"/>
      <w:marBottom w:val="0"/>
      <w:divBdr>
        <w:top w:val="none" w:sz="0" w:space="0" w:color="auto"/>
        <w:left w:val="none" w:sz="0" w:space="0" w:color="auto"/>
        <w:bottom w:val="none" w:sz="0" w:space="0" w:color="auto"/>
        <w:right w:val="none" w:sz="0" w:space="0" w:color="auto"/>
      </w:divBdr>
    </w:div>
    <w:div w:id="871305521">
      <w:bodyDiv w:val="1"/>
      <w:marLeft w:val="0"/>
      <w:marRight w:val="0"/>
      <w:marTop w:val="0"/>
      <w:marBottom w:val="0"/>
      <w:divBdr>
        <w:top w:val="none" w:sz="0" w:space="0" w:color="auto"/>
        <w:left w:val="none" w:sz="0" w:space="0" w:color="auto"/>
        <w:bottom w:val="none" w:sz="0" w:space="0" w:color="auto"/>
        <w:right w:val="none" w:sz="0" w:space="0" w:color="auto"/>
      </w:divBdr>
    </w:div>
    <w:div w:id="872113622">
      <w:bodyDiv w:val="1"/>
      <w:marLeft w:val="0"/>
      <w:marRight w:val="0"/>
      <w:marTop w:val="0"/>
      <w:marBottom w:val="0"/>
      <w:divBdr>
        <w:top w:val="none" w:sz="0" w:space="0" w:color="auto"/>
        <w:left w:val="none" w:sz="0" w:space="0" w:color="auto"/>
        <w:bottom w:val="none" w:sz="0" w:space="0" w:color="auto"/>
        <w:right w:val="none" w:sz="0" w:space="0" w:color="auto"/>
      </w:divBdr>
    </w:div>
    <w:div w:id="1042025054">
      <w:bodyDiv w:val="1"/>
      <w:marLeft w:val="0"/>
      <w:marRight w:val="0"/>
      <w:marTop w:val="0"/>
      <w:marBottom w:val="0"/>
      <w:divBdr>
        <w:top w:val="none" w:sz="0" w:space="0" w:color="auto"/>
        <w:left w:val="none" w:sz="0" w:space="0" w:color="auto"/>
        <w:bottom w:val="none" w:sz="0" w:space="0" w:color="auto"/>
        <w:right w:val="none" w:sz="0" w:space="0" w:color="auto"/>
      </w:divBdr>
    </w:div>
    <w:div w:id="1121067854">
      <w:bodyDiv w:val="1"/>
      <w:marLeft w:val="0"/>
      <w:marRight w:val="0"/>
      <w:marTop w:val="0"/>
      <w:marBottom w:val="0"/>
      <w:divBdr>
        <w:top w:val="none" w:sz="0" w:space="0" w:color="auto"/>
        <w:left w:val="none" w:sz="0" w:space="0" w:color="auto"/>
        <w:bottom w:val="none" w:sz="0" w:space="0" w:color="auto"/>
        <w:right w:val="none" w:sz="0" w:space="0" w:color="auto"/>
      </w:divBdr>
    </w:div>
    <w:div w:id="1194272369">
      <w:bodyDiv w:val="1"/>
      <w:marLeft w:val="0"/>
      <w:marRight w:val="0"/>
      <w:marTop w:val="0"/>
      <w:marBottom w:val="0"/>
      <w:divBdr>
        <w:top w:val="none" w:sz="0" w:space="0" w:color="auto"/>
        <w:left w:val="none" w:sz="0" w:space="0" w:color="auto"/>
        <w:bottom w:val="none" w:sz="0" w:space="0" w:color="auto"/>
        <w:right w:val="none" w:sz="0" w:space="0" w:color="auto"/>
      </w:divBdr>
    </w:div>
    <w:div w:id="1386292706">
      <w:bodyDiv w:val="1"/>
      <w:marLeft w:val="0"/>
      <w:marRight w:val="0"/>
      <w:marTop w:val="0"/>
      <w:marBottom w:val="0"/>
      <w:divBdr>
        <w:top w:val="none" w:sz="0" w:space="0" w:color="auto"/>
        <w:left w:val="none" w:sz="0" w:space="0" w:color="auto"/>
        <w:bottom w:val="none" w:sz="0" w:space="0" w:color="auto"/>
        <w:right w:val="none" w:sz="0" w:space="0" w:color="auto"/>
      </w:divBdr>
    </w:div>
    <w:div w:id="1391349062">
      <w:bodyDiv w:val="1"/>
      <w:marLeft w:val="0"/>
      <w:marRight w:val="0"/>
      <w:marTop w:val="0"/>
      <w:marBottom w:val="0"/>
      <w:divBdr>
        <w:top w:val="none" w:sz="0" w:space="0" w:color="auto"/>
        <w:left w:val="none" w:sz="0" w:space="0" w:color="auto"/>
        <w:bottom w:val="none" w:sz="0" w:space="0" w:color="auto"/>
        <w:right w:val="none" w:sz="0" w:space="0" w:color="auto"/>
      </w:divBdr>
    </w:div>
    <w:div w:id="1800151687">
      <w:bodyDiv w:val="1"/>
      <w:marLeft w:val="0"/>
      <w:marRight w:val="0"/>
      <w:marTop w:val="0"/>
      <w:marBottom w:val="0"/>
      <w:divBdr>
        <w:top w:val="none" w:sz="0" w:space="0" w:color="auto"/>
        <w:left w:val="none" w:sz="0" w:space="0" w:color="auto"/>
        <w:bottom w:val="none" w:sz="0" w:space="0" w:color="auto"/>
        <w:right w:val="none" w:sz="0" w:space="0" w:color="auto"/>
      </w:divBdr>
    </w:div>
    <w:div w:id="1893538812">
      <w:bodyDiv w:val="1"/>
      <w:marLeft w:val="0"/>
      <w:marRight w:val="0"/>
      <w:marTop w:val="0"/>
      <w:marBottom w:val="0"/>
      <w:divBdr>
        <w:top w:val="none" w:sz="0" w:space="0" w:color="auto"/>
        <w:left w:val="none" w:sz="0" w:space="0" w:color="auto"/>
        <w:bottom w:val="none" w:sz="0" w:space="0" w:color="auto"/>
        <w:right w:val="none" w:sz="0" w:space="0" w:color="auto"/>
      </w:divBdr>
    </w:div>
    <w:div w:id="196839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dvocates.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94184-FF6A-4D22-8E71-7432C07E9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23</Pages>
  <Words>7453</Words>
  <Characters>42488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USER</cp:lastModifiedBy>
  <cp:revision>3</cp:revision>
  <dcterms:created xsi:type="dcterms:W3CDTF">2021-06-02T09:57:00Z</dcterms:created>
  <dcterms:modified xsi:type="dcterms:W3CDTF">2021-06-02T10:53:00Z</dcterms:modified>
</cp:coreProperties>
</file>